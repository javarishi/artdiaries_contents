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EF11" w14:textId="77777777" w:rsidR="00CF0700" w:rsidRPr="00CF0700" w:rsidRDefault="00CF0700" w:rsidP="00CF0700">
      <w:pPr>
        <w:jc w:val="center"/>
        <w:rPr>
          <w:b/>
          <w:bCs/>
          <w:i/>
          <w:iCs/>
        </w:rPr>
      </w:pPr>
      <w:r w:rsidRPr="00CF0700">
        <w:rPr>
          <w:b/>
          <w:bCs/>
          <w:i/>
          <w:iCs/>
        </w:rPr>
        <w:t>Video 1: Introduction to TheFolkCulture</w:t>
      </w:r>
    </w:p>
    <w:p w14:paraId="28FB4D19" w14:textId="77777777" w:rsidR="00CF0700" w:rsidRDefault="00CF0700" w:rsidP="00CF0700">
      <w:pPr>
        <w:jc w:val="center"/>
      </w:pP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  <w:tblPrChange w:id="0" w:author="Credence SkillWorks" w:date="2022-07-08T20:58:00Z">
          <w:tblPr>
            <w:tblStyle w:val="TableGrid"/>
            <w:tblW w:w="10065" w:type="dxa"/>
            <w:tblInd w:w="-714" w:type="dxa"/>
            <w:tblLook w:val="04A0" w:firstRow="1" w:lastRow="0" w:firstColumn="1" w:lastColumn="0" w:noHBand="0" w:noVBand="1"/>
          </w:tblPr>
        </w:tblPrChange>
      </w:tblPr>
      <w:tblGrid>
        <w:gridCol w:w="3970"/>
        <w:gridCol w:w="3849"/>
        <w:gridCol w:w="2246"/>
        <w:tblGridChange w:id="1">
          <w:tblGrid>
            <w:gridCol w:w="4678"/>
            <w:gridCol w:w="2836"/>
            <w:gridCol w:w="2551"/>
          </w:tblGrid>
        </w:tblGridChange>
      </w:tblGrid>
      <w:tr w:rsidR="00E3301B" w:rsidRPr="002F089D" w14:paraId="1C3FEDDB" w14:textId="77777777" w:rsidTr="009C40A0">
        <w:tc>
          <w:tcPr>
            <w:tcW w:w="3970" w:type="dxa"/>
            <w:vAlign w:val="center"/>
            <w:tcPrChange w:id="2" w:author="Credence SkillWorks" w:date="2022-07-08T20:58:00Z">
              <w:tcPr>
                <w:tcW w:w="4678" w:type="dxa"/>
                <w:vAlign w:val="center"/>
              </w:tcPr>
            </w:tcPrChange>
          </w:tcPr>
          <w:p w14:paraId="4BC97D77" w14:textId="77777777" w:rsidR="00E3301B" w:rsidRPr="002F089D" w:rsidRDefault="00E3301B" w:rsidP="0099276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2F089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VO</w:t>
            </w:r>
          </w:p>
        </w:tc>
        <w:tc>
          <w:tcPr>
            <w:tcW w:w="3849" w:type="dxa"/>
            <w:vAlign w:val="center"/>
            <w:tcPrChange w:id="3" w:author="Credence SkillWorks" w:date="2022-07-08T20:58:00Z">
              <w:tcPr>
                <w:tcW w:w="2836" w:type="dxa"/>
                <w:vAlign w:val="center"/>
              </w:tcPr>
            </w:tcPrChange>
          </w:tcPr>
          <w:p w14:paraId="0BDF1FB7" w14:textId="77777777" w:rsidR="00E3301B" w:rsidRPr="002F089D" w:rsidRDefault="00E3301B" w:rsidP="0099276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2F089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On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</w:t>
            </w:r>
            <w:r w:rsidRPr="002F089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creen</w:t>
            </w:r>
          </w:p>
        </w:tc>
        <w:tc>
          <w:tcPr>
            <w:tcW w:w="2246" w:type="dxa"/>
            <w:tcPrChange w:id="4" w:author="Credence SkillWorks" w:date="2022-07-08T20:58:00Z">
              <w:tcPr>
                <w:tcW w:w="2551" w:type="dxa"/>
              </w:tcPr>
            </w:tcPrChange>
          </w:tcPr>
          <w:p w14:paraId="09D06F06" w14:textId="77777777" w:rsidR="00E3301B" w:rsidRPr="002F089D" w:rsidRDefault="00E3301B" w:rsidP="0099276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Super</w:t>
            </w:r>
          </w:p>
        </w:tc>
      </w:tr>
      <w:tr w:rsidR="00E3301B" w:rsidRPr="009C40A0" w14:paraId="7BC991C1" w14:textId="77777777" w:rsidTr="009C40A0">
        <w:tc>
          <w:tcPr>
            <w:tcW w:w="3970" w:type="dxa"/>
            <w:tcPrChange w:id="5" w:author="Credence SkillWorks" w:date="2022-07-08T20:58:00Z">
              <w:tcPr>
                <w:tcW w:w="4678" w:type="dxa"/>
              </w:tcPr>
            </w:tcPrChange>
          </w:tcPr>
          <w:p w14:paraId="5B94B8A2" w14:textId="5592F593" w:rsidR="00E3301B" w:rsidRPr="009C40A0" w:rsidRDefault="003C4284" w:rsidP="004623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0"/>
                <w:szCs w:val="20"/>
                <w:lang w:val="en-US"/>
                <w:rPrChange w:id="6" w:author="Credence SkillWorks" w:date="2022-07-08T20:58:00Z">
                  <w:rPr>
                    <w:rFonts w:ascii="Calibri" w:hAnsi="Calibri" w:cs="Calibri"/>
                    <w:sz w:val="21"/>
                    <w:szCs w:val="21"/>
                    <w:lang w:val="en-US"/>
                  </w:rPr>
                </w:rPrChange>
              </w:rPr>
            </w:pPr>
            <w:ins w:id="7" w:author="Credence SkillWorks" w:date="2022-07-01T20:08:00Z">
              <w:r w:rsidRPr="009C40A0">
                <w:rPr>
                  <w:rFonts w:ascii="Calibri" w:hAnsi="Calibri" w:cs="Calibri"/>
                  <w:sz w:val="20"/>
                  <w:szCs w:val="20"/>
                  <w:lang w:val="en-US"/>
                  <w:rPrChange w:id="8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t>Every artform should always be preserved and recognized.</w:t>
              </w:r>
            </w:ins>
            <w:ins w:id="9" w:author="HP" w:date="2022-06-27T15:05:00Z">
              <w:del w:id="10" w:author="Credence SkillWorks" w:date="2022-07-01T20:08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11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Every </w:delText>
                </w:r>
              </w:del>
            </w:ins>
            <w:del w:id="12" w:author="Credence SkillWorks" w:date="2022-07-01T20:08:00Z">
              <w:r w:rsidR="00F752BC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13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A good artform should </w:delText>
              </w:r>
            </w:del>
            <w:ins w:id="14" w:author="HP" w:date="2022-06-27T15:05:00Z">
              <w:del w:id="15" w:author="Credence SkillWorks" w:date="2022-07-01T20:08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16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always </w:delText>
                </w:r>
              </w:del>
            </w:ins>
            <w:del w:id="17" w:author="Credence SkillWorks" w:date="2022-07-01T20:08:00Z">
              <w:r w:rsidR="00F752BC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18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>be</w:delText>
              </w:r>
              <w:r w:rsidR="00AA263B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19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 always preserved and</w:delText>
              </w:r>
              <w:r w:rsidR="00F752BC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20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 recognized. </w:delText>
              </w:r>
            </w:del>
          </w:p>
        </w:tc>
        <w:tc>
          <w:tcPr>
            <w:tcW w:w="3849" w:type="dxa"/>
            <w:tcPrChange w:id="21" w:author="Credence SkillWorks" w:date="2022-07-08T20:58:00Z">
              <w:tcPr>
                <w:tcW w:w="2836" w:type="dxa"/>
              </w:tcPr>
            </w:tcPrChange>
          </w:tcPr>
          <w:p w14:paraId="005D997A" w14:textId="77777777" w:rsidR="000F452D" w:rsidRPr="009C40A0" w:rsidRDefault="000F452D" w:rsidP="000F452D">
            <w:pPr>
              <w:rPr>
                <w:ins w:id="22" w:author="jr-hrd" w:date="2022-07-04T16:09:00Z"/>
                <w:sz w:val="22"/>
                <w:szCs w:val="22"/>
                <w:rPrChange w:id="23" w:author="Credence SkillWorks" w:date="2022-07-08T20:58:00Z">
                  <w:rPr>
                    <w:ins w:id="24" w:author="jr-hrd" w:date="2022-07-04T16:09:00Z"/>
                  </w:rPr>
                </w:rPrChange>
              </w:rPr>
            </w:pPr>
            <w:ins w:id="25" w:author="jr-hrd" w:date="2022-07-04T16:09:00Z">
              <w:r w:rsidRPr="009C40A0">
                <w:rPr>
                  <w:rFonts w:cs="Arial Unicode MS" w:hint="eastAsia"/>
                  <w:sz w:val="22"/>
                  <w:szCs w:val="22"/>
                  <w:cs/>
                  <w:rPrChange w:id="26" w:author="Credence SkillWorks" w:date="2022-07-08T20:58:00Z">
                    <w:rPr>
                      <w:rFonts w:cs="Arial Unicode MS" w:hint="eastAsia"/>
                      <w:cs/>
                    </w:rPr>
                  </w:rPrChange>
                </w:rPr>
                <w:t>प्रत्येक कलाकृती आणि तिची ओळख जतन केली गेली पाहिजे.</w:t>
              </w:r>
            </w:ins>
          </w:p>
          <w:p w14:paraId="737C0307" w14:textId="77777777" w:rsidR="00E3301B" w:rsidRPr="009C40A0" w:rsidRDefault="00E3301B" w:rsidP="00992765">
            <w:pPr>
              <w:rPr>
                <w:rFonts w:ascii="Calibri" w:hAnsi="Calibri" w:cs="Calibri"/>
                <w:sz w:val="20"/>
                <w:szCs w:val="20"/>
                <w:rPrChange w:id="27" w:author="Credence SkillWorks" w:date="2022-07-08T20:58:00Z">
                  <w:rPr>
                    <w:rFonts w:ascii="Calibri" w:hAnsi="Calibri" w:cs="Calibri"/>
                    <w:sz w:val="21"/>
                    <w:szCs w:val="21"/>
                  </w:rPr>
                </w:rPrChange>
              </w:rPr>
            </w:pPr>
          </w:p>
        </w:tc>
        <w:tc>
          <w:tcPr>
            <w:tcW w:w="2246" w:type="dxa"/>
            <w:tcPrChange w:id="28" w:author="Credence SkillWorks" w:date="2022-07-08T20:58:00Z">
              <w:tcPr>
                <w:tcW w:w="2551" w:type="dxa"/>
              </w:tcPr>
            </w:tcPrChange>
          </w:tcPr>
          <w:p w14:paraId="778D1E1F" w14:textId="77777777" w:rsidR="00E3301B" w:rsidRPr="009C40A0" w:rsidRDefault="00E3301B" w:rsidP="00992765">
            <w:pPr>
              <w:rPr>
                <w:rFonts w:ascii="Calibri" w:hAnsi="Calibri" w:cs="Calibri"/>
                <w:sz w:val="20"/>
                <w:szCs w:val="20"/>
                <w:lang w:val="en-US"/>
                <w:rPrChange w:id="29" w:author="Credence SkillWorks" w:date="2022-07-08T20:58:00Z">
                  <w:rPr>
                    <w:rFonts w:ascii="Calibri" w:hAnsi="Calibri" w:cs="Calibri"/>
                    <w:sz w:val="21"/>
                    <w:szCs w:val="21"/>
                    <w:lang w:val="en-US"/>
                  </w:rPr>
                </w:rPrChange>
              </w:rPr>
            </w:pPr>
          </w:p>
        </w:tc>
      </w:tr>
      <w:tr w:rsidR="00E3301B" w:rsidRPr="009C40A0" w14:paraId="37B850D0" w14:textId="77777777" w:rsidTr="009C40A0">
        <w:trPr>
          <w:trHeight w:val="425"/>
          <w:trPrChange w:id="30" w:author="Credence SkillWorks" w:date="2022-07-08T20:58:00Z">
            <w:trPr>
              <w:trHeight w:val="425"/>
            </w:trPr>
          </w:trPrChange>
        </w:trPr>
        <w:tc>
          <w:tcPr>
            <w:tcW w:w="3970" w:type="dxa"/>
            <w:tcPrChange w:id="31" w:author="Credence SkillWorks" w:date="2022-07-08T20:58:00Z">
              <w:tcPr>
                <w:tcW w:w="4678" w:type="dxa"/>
              </w:tcPr>
            </w:tcPrChange>
          </w:tcPr>
          <w:p w14:paraId="7EE99B1C" w14:textId="64335533" w:rsidR="00E3301B" w:rsidRPr="009C40A0" w:rsidRDefault="00F752BC" w:rsidP="00992765">
            <w:pPr>
              <w:pStyle w:val="Body"/>
              <w:rPr>
                <w:rFonts w:ascii="Calibri" w:hAnsi="Calibri" w:cs="Calibri"/>
                <w:sz w:val="20"/>
                <w:szCs w:val="20"/>
                <w:lang w:val="en-US"/>
                <w:rPrChange w:id="32" w:author="Credence SkillWorks" w:date="2022-07-08T20:58:00Z">
                  <w:rPr>
                    <w:rFonts w:ascii="Calibri" w:hAnsi="Calibri" w:cs="Calibri"/>
                    <w:sz w:val="21"/>
                    <w:szCs w:val="21"/>
                    <w:lang w:val="en-US"/>
                  </w:rPr>
                </w:rPrChange>
              </w:rPr>
            </w:pPr>
            <w:del w:id="33" w:author="HP" w:date="2022-06-27T15:06:00Z">
              <w:r w:rsidRPr="009C40A0" w:rsidDel="004623A4">
                <w:rPr>
                  <w:rFonts w:ascii="Calibri" w:hAnsi="Calibri" w:cs="Calibri"/>
                  <w:sz w:val="20"/>
                  <w:szCs w:val="20"/>
                  <w:lang w:val="en-US"/>
                  <w:rPrChange w:id="34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>An</w:delText>
              </w:r>
            </w:del>
            <w:r w:rsidRPr="009C40A0">
              <w:rPr>
                <w:rFonts w:ascii="Calibri" w:hAnsi="Calibri" w:cs="Calibri"/>
                <w:sz w:val="20"/>
                <w:szCs w:val="20"/>
                <w:lang w:val="en-US"/>
                <w:rPrChange w:id="35" w:author="Credence SkillWorks" w:date="2022-07-08T20:58:00Z">
                  <w:rPr>
                    <w:rFonts w:ascii="Calibri" w:hAnsi="Calibri" w:cs="Calibri"/>
                    <w:sz w:val="21"/>
                    <w:szCs w:val="21"/>
                    <w:lang w:val="en-US"/>
                  </w:rPr>
                </w:rPrChange>
              </w:rPr>
              <w:t xml:space="preserve"> </w:t>
            </w:r>
            <w:ins w:id="36" w:author="HP" w:date="2022-06-27T15:06:00Z">
              <w:del w:id="37" w:author="Credence SkillWorks" w:date="2022-07-01T20:08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38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>A</w:delText>
                </w:r>
              </w:del>
            </w:ins>
            <w:del w:id="39" w:author="Credence SkillWorks" w:date="2022-07-01T20:08:00Z">
              <w:r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40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>art reflects depth and richness of culture</w:delText>
              </w:r>
            </w:del>
            <w:ins w:id="41" w:author="Credence SkillWorks" w:date="2022-07-01T20:08:00Z">
              <w:r w:rsidR="003C4284" w:rsidRPr="009C40A0">
                <w:rPr>
                  <w:rFonts w:ascii="Calibri" w:hAnsi="Calibri" w:cs="Calibri"/>
                  <w:sz w:val="20"/>
                  <w:szCs w:val="20"/>
                  <w:lang w:val="en-US"/>
                  <w:rPrChange w:id="42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t>Art reflects depth and richness of culture.</w:t>
              </w:r>
            </w:ins>
            <w:del w:id="43" w:author="Credence SkillWorks" w:date="2022-07-01T20:08:00Z">
              <w:r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44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>.</w:delText>
              </w:r>
            </w:del>
          </w:p>
        </w:tc>
        <w:tc>
          <w:tcPr>
            <w:tcW w:w="3849" w:type="dxa"/>
            <w:tcPrChange w:id="45" w:author="Credence SkillWorks" w:date="2022-07-08T20:58:00Z">
              <w:tcPr>
                <w:tcW w:w="2836" w:type="dxa"/>
              </w:tcPr>
            </w:tcPrChange>
          </w:tcPr>
          <w:p w14:paraId="62F08711" w14:textId="7542B1DA" w:rsidR="00E3301B" w:rsidRPr="009C40A0" w:rsidRDefault="00F6215B" w:rsidP="00992765">
            <w:pPr>
              <w:pStyle w:val="Body"/>
              <w:rPr>
                <w:rFonts w:ascii="Calibri" w:hAnsi="Calibri" w:cs="Calibri"/>
                <w:sz w:val="20"/>
                <w:szCs w:val="20"/>
                <w:lang w:val="en-US"/>
                <w:rPrChange w:id="46" w:author="Credence SkillWorks" w:date="2022-07-08T20:58:00Z">
                  <w:rPr>
                    <w:rFonts w:ascii="Calibri" w:hAnsi="Calibri" w:cs="Calibri"/>
                    <w:sz w:val="21"/>
                    <w:szCs w:val="21"/>
                    <w:lang w:val="en-US"/>
                  </w:rPr>
                </w:rPrChange>
              </w:rPr>
            </w:pPr>
            <w:proofErr w:type="spellStart"/>
            <w:ins w:id="47" w:author="Credence SkillWorks" w:date="2022-07-08T20:34:00Z">
              <w:r w:rsidRPr="009C40A0">
                <w:rPr>
                  <w:rFonts w:ascii="Nirmala UI" w:hAnsi="Nirmala UI" w:cs="Nirmala UI"/>
                  <w:sz w:val="22"/>
                  <w:szCs w:val="22"/>
                  <w:rPrChange w:id="48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कला</w:t>
              </w:r>
              <w:proofErr w:type="spellEnd"/>
              <w:r w:rsidRPr="009C40A0">
                <w:rPr>
                  <w:sz w:val="22"/>
                  <w:szCs w:val="22"/>
                  <w:rPrChange w:id="49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50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हि</w:t>
              </w:r>
              <w:proofErr w:type="spellEnd"/>
              <w:r w:rsidRPr="009C40A0">
                <w:rPr>
                  <w:sz w:val="22"/>
                  <w:szCs w:val="22"/>
                  <w:rPrChange w:id="51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52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संस्कृतीची</w:t>
              </w:r>
              <w:proofErr w:type="spellEnd"/>
              <w:r w:rsidRPr="009C40A0">
                <w:rPr>
                  <w:sz w:val="22"/>
                  <w:szCs w:val="22"/>
                  <w:rPrChange w:id="53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54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प्रगल्भता</w:t>
              </w:r>
              <w:proofErr w:type="spellEnd"/>
              <w:r w:rsidRPr="009C40A0">
                <w:rPr>
                  <w:sz w:val="22"/>
                  <w:szCs w:val="22"/>
                  <w:rPrChange w:id="55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56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आणि</w:t>
              </w:r>
              <w:proofErr w:type="spellEnd"/>
              <w:r w:rsidRPr="009C40A0">
                <w:rPr>
                  <w:sz w:val="22"/>
                  <w:szCs w:val="22"/>
                  <w:rPrChange w:id="57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58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समृद्धी</w:t>
              </w:r>
              <w:proofErr w:type="spellEnd"/>
              <w:r w:rsidRPr="009C40A0">
                <w:rPr>
                  <w:sz w:val="22"/>
                  <w:szCs w:val="22"/>
                  <w:rPrChange w:id="59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60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दर्शवते</w:t>
              </w:r>
            </w:ins>
            <w:proofErr w:type="spellEnd"/>
            <w:ins w:id="61" w:author="jr-hrd" w:date="2022-07-04T16:10:00Z">
              <w:del w:id="62" w:author="Credence SkillWorks" w:date="2022-07-08T20:34:00Z">
                <w:r w:rsidR="000F452D" w:rsidRPr="009C40A0" w:rsidDel="00F6215B">
                  <w:rPr>
                    <w:rFonts w:hint="eastAsia"/>
                    <w:sz w:val="22"/>
                    <w:szCs w:val="22"/>
                    <w:cs/>
                    <w:rPrChange w:id="63" w:author="Credence SkillWorks" w:date="2022-07-08T20:58:00Z">
                      <w:rPr>
                        <w:rFonts w:hint="eastAsia"/>
                        <w:cs/>
                      </w:rPr>
                    </w:rPrChange>
                  </w:rPr>
                  <w:delText>कला- संस्कृतीची खोली आणि समृद्धता दर्शवते</w:delText>
                </w:r>
              </w:del>
              <w:r w:rsidR="000F452D" w:rsidRPr="009C40A0">
                <w:rPr>
                  <w:rFonts w:hint="eastAsia"/>
                  <w:sz w:val="22"/>
                  <w:szCs w:val="22"/>
                  <w:cs/>
                  <w:rPrChange w:id="64" w:author="Credence SkillWorks" w:date="2022-07-08T20:58:00Z">
                    <w:rPr>
                      <w:rFonts w:hint="eastAsia"/>
                      <w:cs/>
                    </w:rPr>
                  </w:rPrChange>
                </w:rPr>
                <w:t>.</w:t>
              </w:r>
            </w:ins>
          </w:p>
        </w:tc>
        <w:tc>
          <w:tcPr>
            <w:tcW w:w="2246" w:type="dxa"/>
            <w:tcPrChange w:id="65" w:author="Credence SkillWorks" w:date="2022-07-08T20:58:00Z">
              <w:tcPr>
                <w:tcW w:w="2551" w:type="dxa"/>
              </w:tcPr>
            </w:tcPrChange>
          </w:tcPr>
          <w:p w14:paraId="407A87CB" w14:textId="77777777" w:rsidR="00E3301B" w:rsidRPr="009C40A0" w:rsidRDefault="00E3301B" w:rsidP="00F752BC">
            <w:pPr>
              <w:pStyle w:val="Body"/>
              <w:rPr>
                <w:rFonts w:ascii="Calibri" w:hAnsi="Calibri" w:cs="Calibri"/>
                <w:sz w:val="20"/>
                <w:szCs w:val="20"/>
                <w:lang w:val="en-US"/>
                <w:rPrChange w:id="66" w:author="Credence SkillWorks" w:date="2022-07-08T20:58:00Z">
                  <w:rPr>
                    <w:rFonts w:ascii="Calibri" w:hAnsi="Calibri" w:cs="Calibri"/>
                    <w:sz w:val="21"/>
                    <w:szCs w:val="21"/>
                    <w:lang w:val="en-US"/>
                  </w:rPr>
                </w:rPrChange>
              </w:rPr>
            </w:pPr>
          </w:p>
        </w:tc>
      </w:tr>
      <w:tr w:rsidR="00E3301B" w:rsidRPr="009C40A0" w14:paraId="47DCF945" w14:textId="77777777" w:rsidTr="009C40A0">
        <w:trPr>
          <w:trHeight w:val="558"/>
          <w:trPrChange w:id="67" w:author="Credence SkillWorks" w:date="2022-07-08T20:58:00Z">
            <w:trPr>
              <w:trHeight w:val="558"/>
            </w:trPr>
          </w:trPrChange>
        </w:trPr>
        <w:tc>
          <w:tcPr>
            <w:tcW w:w="3970" w:type="dxa"/>
            <w:tcPrChange w:id="68" w:author="Credence SkillWorks" w:date="2022-07-08T20:58:00Z">
              <w:tcPr>
                <w:tcW w:w="4678" w:type="dxa"/>
              </w:tcPr>
            </w:tcPrChange>
          </w:tcPr>
          <w:p w14:paraId="3500FBC7" w14:textId="686403AB" w:rsidR="00E033D8" w:rsidRPr="009C40A0" w:rsidRDefault="003C4284" w:rsidP="00E033D8">
            <w:pPr>
              <w:pStyle w:val="Body"/>
              <w:rPr>
                <w:rFonts w:ascii="Calibri" w:hAnsi="Calibri" w:cs="Calibri"/>
                <w:sz w:val="20"/>
                <w:szCs w:val="20"/>
                <w:lang w:val="en-US"/>
                <w:rPrChange w:id="69" w:author="Credence SkillWorks" w:date="2022-07-08T20:58:00Z">
                  <w:rPr>
                    <w:rFonts w:ascii="Calibri" w:hAnsi="Calibri" w:cs="Calibri"/>
                    <w:sz w:val="21"/>
                    <w:szCs w:val="21"/>
                    <w:lang w:val="en-US"/>
                  </w:rPr>
                </w:rPrChange>
              </w:rPr>
            </w:pPr>
            <w:ins w:id="70" w:author="Credence SkillWorks" w:date="2022-07-01T20:08:00Z">
              <w:r w:rsidRPr="009C40A0">
                <w:rPr>
                  <w:rFonts w:ascii="Calibri" w:hAnsi="Calibri" w:cs="Calibri"/>
                  <w:sz w:val="20"/>
                  <w:szCs w:val="20"/>
                  <w:lang w:val="en-US"/>
                  <w:rPrChange w:id="71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t>Since last decade, social media platforms have become a self-advertising place for artists.</w:t>
              </w:r>
            </w:ins>
            <w:del w:id="72" w:author="Credence SkillWorks" w:date="2022-07-01T20:08:00Z">
              <w:r w:rsidR="00F752BC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73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Since </w:delText>
              </w:r>
            </w:del>
            <w:ins w:id="74" w:author="HP" w:date="2022-06-27T15:06:00Z">
              <w:del w:id="75" w:author="Credence SkillWorks" w:date="2022-07-01T20:08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76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the </w:delText>
                </w:r>
              </w:del>
            </w:ins>
            <w:del w:id="77" w:author="Credence SkillWorks" w:date="2022-07-01T20:08:00Z">
              <w:r w:rsidR="00F752BC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78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>last</w:delText>
              </w:r>
            </w:del>
            <w:ins w:id="79" w:author="HP" w:date="2022-06-27T15:06:00Z">
              <w:del w:id="80" w:author="Credence SkillWorks" w:date="2022-07-01T20:08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81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</w:delText>
                </w:r>
              </w:del>
            </w:ins>
            <w:del w:id="82" w:author="Credence SkillWorks" w:date="2022-07-01T20:08:00Z">
              <w:r w:rsidR="00F752BC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83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>decade, social media platforms</w:delText>
              </w:r>
            </w:del>
            <w:ins w:id="84" w:author="HP" w:date="2022-06-27T15:06:00Z">
              <w:del w:id="85" w:author="Credence SkillWorks" w:date="2022-07-01T20:08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86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have become</w:delText>
                </w:r>
              </w:del>
            </w:ins>
            <w:del w:id="87" w:author="Credence SkillWorks" w:date="2022-07-01T20:08:00Z">
              <w:r w:rsidR="00F752BC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88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 became a self-advertising place for artists. </w:delText>
              </w:r>
            </w:del>
          </w:p>
        </w:tc>
        <w:tc>
          <w:tcPr>
            <w:tcW w:w="3849" w:type="dxa"/>
            <w:tcPrChange w:id="89" w:author="Credence SkillWorks" w:date="2022-07-08T20:58:00Z">
              <w:tcPr>
                <w:tcW w:w="2836" w:type="dxa"/>
              </w:tcPr>
            </w:tcPrChange>
          </w:tcPr>
          <w:p w14:paraId="01C7CE53" w14:textId="248E3214" w:rsidR="00E3301B" w:rsidRPr="009C40A0" w:rsidRDefault="000F452D" w:rsidP="00992765">
            <w:pPr>
              <w:pStyle w:val="Body"/>
              <w:rPr>
                <w:rFonts w:ascii="Calibri" w:hAnsi="Calibri" w:cs="Calibri"/>
                <w:sz w:val="20"/>
                <w:szCs w:val="20"/>
                <w:lang w:val="en-US"/>
                <w:rPrChange w:id="90" w:author="Credence SkillWorks" w:date="2022-07-08T20:58:00Z">
                  <w:rPr>
                    <w:rFonts w:ascii="Calibri" w:hAnsi="Calibri" w:cs="Calibri"/>
                    <w:sz w:val="21"/>
                    <w:szCs w:val="21"/>
                    <w:lang w:val="en-US"/>
                  </w:rPr>
                </w:rPrChange>
              </w:rPr>
            </w:pPr>
            <w:ins w:id="91" w:author="jr-hrd" w:date="2022-07-04T16:10:00Z">
              <w:r w:rsidRPr="009C40A0">
                <w:rPr>
                  <w:rFonts w:hint="eastAsia"/>
                  <w:sz w:val="22"/>
                  <w:szCs w:val="22"/>
                  <w:cs/>
                  <w:rPrChange w:id="92" w:author="Credence SkillWorks" w:date="2022-07-08T20:58:00Z">
                    <w:rPr>
                      <w:rFonts w:hint="eastAsia"/>
                      <w:cs/>
                    </w:rPr>
                  </w:rPrChange>
                </w:rPr>
                <w:t>गेल्या दशकापासून</w:t>
              </w:r>
              <w:r w:rsidRPr="009C40A0">
                <w:rPr>
                  <w:sz w:val="22"/>
                  <w:szCs w:val="22"/>
                  <w:rPrChange w:id="93" w:author="Credence SkillWorks" w:date="2022-07-08T20:58:00Z">
                    <w:rPr/>
                  </w:rPrChange>
                </w:rPr>
                <w:t xml:space="preserve">, </w:t>
              </w:r>
              <w:r w:rsidRPr="009C40A0">
                <w:rPr>
                  <w:rFonts w:hint="eastAsia"/>
                  <w:sz w:val="22"/>
                  <w:szCs w:val="22"/>
                  <w:cs/>
                  <w:rPrChange w:id="94" w:author="Credence SkillWorks" w:date="2022-07-08T20:58:00Z">
                    <w:rPr>
                      <w:rFonts w:hint="eastAsia"/>
                      <w:cs/>
                    </w:rPr>
                  </w:rPrChange>
                </w:rPr>
                <w:t>सोशल मीडिया प्लॅटफॉर्म कलाकारांसाठी स्वतःच्या जाहिरातीचे ठिकाण बनले आहे.</w:t>
              </w:r>
            </w:ins>
          </w:p>
        </w:tc>
        <w:tc>
          <w:tcPr>
            <w:tcW w:w="2246" w:type="dxa"/>
            <w:tcPrChange w:id="95" w:author="Credence SkillWorks" w:date="2022-07-08T20:58:00Z">
              <w:tcPr>
                <w:tcW w:w="2551" w:type="dxa"/>
              </w:tcPr>
            </w:tcPrChange>
          </w:tcPr>
          <w:p w14:paraId="6942EF23" w14:textId="77777777" w:rsidR="00E3301B" w:rsidRPr="009C40A0" w:rsidRDefault="00E3301B" w:rsidP="00F752BC">
            <w:pPr>
              <w:pStyle w:val="Body"/>
              <w:rPr>
                <w:rFonts w:ascii="Calibri" w:hAnsi="Calibri" w:cs="Calibri"/>
                <w:sz w:val="20"/>
                <w:szCs w:val="20"/>
                <w:lang w:val="en-US"/>
                <w:rPrChange w:id="96" w:author="Credence SkillWorks" w:date="2022-07-08T20:58:00Z">
                  <w:rPr>
                    <w:rFonts w:ascii="Calibri" w:hAnsi="Calibri" w:cs="Calibri"/>
                    <w:sz w:val="21"/>
                    <w:szCs w:val="21"/>
                    <w:lang w:val="en-US"/>
                  </w:rPr>
                </w:rPrChange>
              </w:rPr>
            </w:pPr>
          </w:p>
        </w:tc>
      </w:tr>
      <w:tr w:rsidR="00E3301B" w:rsidRPr="009C40A0" w14:paraId="68B4F967" w14:textId="77777777" w:rsidTr="009C40A0">
        <w:trPr>
          <w:trHeight w:val="566"/>
          <w:trPrChange w:id="97" w:author="Credence SkillWorks" w:date="2022-07-08T20:58:00Z">
            <w:trPr>
              <w:trHeight w:val="566"/>
            </w:trPr>
          </w:trPrChange>
        </w:trPr>
        <w:tc>
          <w:tcPr>
            <w:tcW w:w="3970" w:type="dxa"/>
            <w:tcPrChange w:id="98" w:author="Credence SkillWorks" w:date="2022-07-08T20:58:00Z">
              <w:tcPr>
                <w:tcW w:w="4678" w:type="dxa"/>
              </w:tcPr>
            </w:tcPrChange>
          </w:tcPr>
          <w:p w14:paraId="03539799" w14:textId="3EA3EB12" w:rsidR="00E3301B" w:rsidRPr="009C40A0" w:rsidRDefault="003C4284" w:rsidP="00992765">
            <w:pPr>
              <w:pStyle w:val="Body"/>
              <w:rPr>
                <w:rFonts w:ascii="Calibri" w:hAnsi="Calibri" w:cs="Calibri"/>
                <w:sz w:val="20"/>
                <w:szCs w:val="20"/>
                <w:lang w:val="en-US"/>
                <w:rPrChange w:id="99" w:author="Credence SkillWorks" w:date="2022-07-08T20:58:00Z">
                  <w:rPr>
                    <w:rFonts w:ascii="Calibri" w:hAnsi="Calibri" w:cs="Calibri"/>
                    <w:sz w:val="21"/>
                    <w:szCs w:val="21"/>
                    <w:lang w:val="en-US"/>
                  </w:rPr>
                </w:rPrChange>
              </w:rPr>
            </w:pPr>
            <w:ins w:id="100" w:author="Credence SkillWorks" w:date="2022-07-01T20:08:00Z">
              <w:r w:rsidRPr="009C40A0">
                <w:rPr>
                  <w:rFonts w:ascii="Calibri" w:hAnsi="Calibri" w:cs="Calibri"/>
                  <w:sz w:val="20"/>
                  <w:szCs w:val="20"/>
                  <w:lang w:val="en-US"/>
                  <w:rPrChange w:id="101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t xml:space="preserve">However, the contents in social media are too scattered to provide any </w:t>
              </w:r>
            </w:ins>
            <w:ins w:id="102" w:author="Credence SkillWorks" w:date="2022-07-01T20:09:00Z">
              <w:r w:rsidRPr="009C40A0">
                <w:rPr>
                  <w:rFonts w:ascii="Calibri" w:hAnsi="Calibri" w:cs="Calibri"/>
                  <w:sz w:val="20"/>
                  <w:szCs w:val="20"/>
                  <w:lang w:val="en-US"/>
                  <w:rPrChange w:id="103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t>relevant</w:t>
              </w:r>
            </w:ins>
            <w:ins w:id="104" w:author="Credence SkillWorks" w:date="2022-07-01T20:08:00Z">
              <w:r w:rsidRPr="009C40A0">
                <w:rPr>
                  <w:rFonts w:ascii="Calibri" w:hAnsi="Calibri" w:cs="Calibri"/>
                  <w:sz w:val="20"/>
                  <w:szCs w:val="20"/>
                  <w:lang w:val="en-US"/>
                  <w:rPrChange w:id="105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t xml:space="preserve"> context for artists and artforms.</w:t>
              </w:r>
            </w:ins>
            <w:del w:id="106" w:author="Credence SkillWorks" w:date="2022-07-01T20:08:00Z">
              <w:r w:rsidR="00F752BC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107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However, the context and content of </w:delText>
              </w:r>
              <w:r w:rsidR="008C3945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108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today’s </w:delText>
              </w:r>
              <w:r w:rsidR="00F752BC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109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>open social media is too scattered to cater</w:delText>
              </w:r>
            </w:del>
            <w:ins w:id="110" w:author="HP" w:date="2022-06-27T15:06:00Z">
              <w:del w:id="111" w:author="Credence SkillWorks" w:date="2022-07-01T20:08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112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to</w:delText>
                </w:r>
              </w:del>
            </w:ins>
            <w:del w:id="113" w:author="Credence SkillWorks" w:date="2022-07-01T20:08:00Z">
              <w:r w:rsidR="00F752BC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114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 any </w:delText>
              </w:r>
              <w:r w:rsidR="008C3945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115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>meaningful outcome</w:delText>
              </w:r>
              <w:r w:rsidR="00F752BC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116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 for artists and artforms.</w:delText>
              </w:r>
            </w:del>
          </w:p>
        </w:tc>
        <w:tc>
          <w:tcPr>
            <w:tcW w:w="3849" w:type="dxa"/>
            <w:tcPrChange w:id="117" w:author="Credence SkillWorks" w:date="2022-07-08T20:58:00Z">
              <w:tcPr>
                <w:tcW w:w="2836" w:type="dxa"/>
              </w:tcPr>
            </w:tcPrChange>
          </w:tcPr>
          <w:p w14:paraId="1264A7A8" w14:textId="72D5519B" w:rsidR="000F452D" w:rsidRPr="009C40A0" w:rsidRDefault="000F452D" w:rsidP="000F452D">
            <w:pPr>
              <w:rPr>
                <w:ins w:id="118" w:author="jr-hrd" w:date="2022-07-04T16:10:00Z"/>
                <w:sz w:val="22"/>
                <w:szCs w:val="22"/>
                <w:rPrChange w:id="119" w:author="Credence SkillWorks" w:date="2022-07-08T20:58:00Z">
                  <w:rPr>
                    <w:ins w:id="120" w:author="jr-hrd" w:date="2022-07-04T16:10:00Z"/>
                  </w:rPr>
                </w:rPrChange>
              </w:rPr>
            </w:pPr>
            <w:ins w:id="121" w:author="jr-hrd" w:date="2022-07-04T16:10:00Z">
              <w:del w:id="122" w:author="Credence SkillWorks" w:date="2022-07-08T20:35:00Z">
                <w:r w:rsidRPr="009C40A0" w:rsidDel="00F6215B">
                  <w:rPr>
                    <w:rFonts w:cs="Arial Unicode MS" w:hint="eastAsia"/>
                    <w:sz w:val="22"/>
                    <w:szCs w:val="22"/>
                    <w:cs/>
                    <w:rPrChange w:id="123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परंतु कलाकार आणि कलाकृतींसाठी कोणताही संदर्भ मिळवताना असे लक्षात येते की सोशल मीडियामधील माहिती खूप विखुरलेली आहे</w:delText>
                </w:r>
              </w:del>
            </w:ins>
            <w:ins w:id="124" w:author="Credence SkillWorks" w:date="2022-07-08T20:37:00Z">
              <w:r w:rsidR="00F6215B" w:rsidRPr="009C40A0">
                <w:rPr>
                  <w:sz w:val="22"/>
                  <w:szCs w:val="22"/>
                  <w:rPrChange w:id="125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="00F6215B" w:rsidRPr="009C40A0">
                <w:rPr>
                  <w:rFonts w:ascii="Nirmala UI" w:hAnsi="Nirmala UI" w:cs="Nirmala UI"/>
                  <w:sz w:val="22"/>
                  <w:szCs w:val="22"/>
                  <w:rPrChange w:id="126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परंतु</w:t>
              </w:r>
              <w:proofErr w:type="spellEnd"/>
              <w:r w:rsidR="00F6215B" w:rsidRPr="009C40A0">
                <w:rPr>
                  <w:rFonts w:cs="Arial Unicode MS"/>
                  <w:sz w:val="22"/>
                  <w:szCs w:val="22"/>
                  <w:rPrChange w:id="127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F6215B" w:rsidRPr="009C40A0">
                <w:rPr>
                  <w:rFonts w:ascii="Nirmala UI" w:hAnsi="Nirmala UI" w:cs="Nirmala UI"/>
                  <w:sz w:val="22"/>
                  <w:szCs w:val="22"/>
                  <w:rPrChange w:id="128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कला</w:t>
              </w:r>
              <w:proofErr w:type="spellEnd"/>
              <w:r w:rsidR="00F6215B" w:rsidRPr="009C40A0">
                <w:rPr>
                  <w:rFonts w:cs="Arial Unicode MS"/>
                  <w:sz w:val="22"/>
                  <w:szCs w:val="22"/>
                  <w:rPrChange w:id="129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F6215B" w:rsidRPr="009C40A0">
                <w:rPr>
                  <w:rFonts w:ascii="Nirmala UI" w:hAnsi="Nirmala UI" w:cs="Nirmala UI"/>
                  <w:sz w:val="22"/>
                  <w:szCs w:val="22"/>
                  <w:rPrChange w:id="130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आणि</w:t>
              </w:r>
              <w:proofErr w:type="spellEnd"/>
              <w:r w:rsidR="00F6215B" w:rsidRPr="009C40A0">
                <w:rPr>
                  <w:rFonts w:cs="Arial Unicode MS"/>
                  <w:sz w:val="22"/>
                  <w:szCs w:val="22"/>
                  <w:rPrChange w:id="131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F6215B" w:rsidRPr="009C40A0">
                <w:rPr>
                  <w:rFonts w:ascii="Nirmala UI" w:hAnsi="Nirmala UI" w:cs="Nirmala UI"/>
                  <w:sz w:val="22"/>
                  <w:szCs w:val="22"/>
                  <w:rPrChange w:id="132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कलाकारांबद्दल</w:t>
              </w:r>
              <w:proofErr w:type="spellEnd"/>
              <w:r w:rsidR="00F6215B" w:rsidRPr="009C40A0">
                <w:rPr>
                  <w:rFonts w:cs="Arial Unicode MS"/>
                  <w:sz w:val="22"/>
                  <w:szCs w:val="22"/>
                  <w:rPrChange w:id="133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F6215B" w:rsidRPr="009C40A0">
                <w:rPr>
                  <w:rFonts w:ascii="Nirmala UI" w:hAnsi="Nirmala UI" w:cs="Nirmala UI"/>
                  <w:sz w:val="22"/>
                  <w:szCs w:val="22"/>
                  <w:rPrChange w:id="134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सोशल</w:t>
              </w:r>
              <w:proofErr w:type="spellEnd"/>
              <w:r w:rsidR="00F6215B" w:rsidRPr="009C40A0">
                <w:rPr>
                  <w:rFonts w:cs="Arial Unicode MS"/>
                  <w:sz w:val="22"/>
                  <w:szCs w:val="22"/>
                  <w:rPrChange w:id="135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F6215B" w:rsidRPr="009C40A0">
                <w:rPr>
                  <w:rFonts w:ascii="Nirmala UI" w:hAnsi="Nirmala UI" w:cs="Nirmala UI"/>
                  <w:sz w:val="22"/>
                  <w:szCs w:val="22"/>
                  <w:rPrChange w:id="136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मीडियावर</w:t>
              </w:r>
              <w:proofErr w:type="spellEnd"/>
              <w:r w:rsidR="00F6215B" w:rsidRPr="009C40A0">
                <w:rPr>
                  <w:rFonts w:cs="Arial Unicode MS"/>
                  <w:sz w:val="22"/>
                  <w:szCs w:val="22"/>
                  <w:rPrChange w:id="137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F6215B" w:rsidRPr="009C40A0">
                <w:rPr>
                  <w:rFonts w:ascii="Nirmala UI" w:hAnsi="Nirmala UI" w:cs="Nirmala UI"/>
                  <w:sz w:val="22"/>
                  <w:szCs w:val="22"/>
                  <w:rPrChange w:id="138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असणारी</w:t>
              </w:r>
              <w:proofErr w:type="spellEnd"/>
              <w:r w:rsidR="00F6215B" w:rsidRPr="009C40A0">
                <w:rPr>
                  <w:rFonts w:cs="Arial Unicode MS"/>
                  <w:sz w:val="22"/>
                  <w:szCs w:val="22"/>
                  <w:rPrChange w:id="139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="00F6215B" w:rsidRPr="009C40A0">
                <w:rPr>
                  <w:rFonts w:ascii="Nirmala UI" w:hAnsi="Nirmala UI" w:cs="Nirmala UI"/>
                  <w:sz w:val="22"/>
                  <w:szCs w:val="22"/>
                  <w:rPrChange w:id="140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माहिती</w:t>
              </w:r>
              <w:proofErr w:type="spellEnd"/>
              <w:r w:rsidR="00F6215B" w:rsidRPr="009C40A0">
                <w:rPr>
                  <w:rFonts w:cs="Arial Unicode MS"/>
                  <w:sz w:val="22"/>
                  <w:szCs w:val="22"/>
                  <w:rPrChange w:id="141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 </w:t>
              </w:r>
              <w:proofErr w:type="spellStart"/>
              <w:r w:rsidR="00F6215B" w:rsidRPr="009C40A0">
                <w:rPr>
                  <w:rFonts w:ascii="Nirmala UI" w:hAnsi="Nirmala UI" w:cs="Nirmala UI"/>
                  <w:sz w:val="22"/>
                  <w:szCs w:val="22"/>
                  <w:rPrChange w:id="142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ही</w:t>
              </w:r>
              <w:proofErr w:type="spellEnd"/>
              <w:proofErr w:type="gramEnd"/>
              <w:r w:rsidR="00F6215B" w:rsidRPr="009C40A0">
                <w:rPr>
                  <w:rFonts w:cs="Arial Unicode MS"/>
                  <w:sz w:val="22"/>
                  <w:szCs w:val="22"/>
                  <w:rPrChange w:id="143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F6215B" w:rsidRPr="009C40A0">
                <w:rPr>
                  <w:rFonts w:ascii="Nirmala UI" w:hAnsi="Nirmala UI" w:cs="Nirmala UI"/>
                  <w:sz w:val="22"/>
                  <w:szCs w:val="22"/>
                  <w:rPrChange w:id="144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खूप</w:t>
              </w:r>
              <w:proofErr w:type="spellEnd"/>
              <w:r w:rsidR="00F6215B" w:rsidRPr="009C40A0">
                <w:rPr>
                  <w:rFonts w:cs="Arial Unicode MS"/>
                  <w:sz w:val="22"/>
                  <w:szCs w:val="22"/>
                  <w:rPrChange w:id="145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F6215B" w:rsidRPr="009C40A0">
                <w:rPr>
                  <w:rFonts w:ascii="Nirmala UI" w:hAnsi="Nirmala UI" w:cs="Nirmala UI"/>
                  <w:sz w:val="22"/>
                  <w:szCs w:val="22"/>
                  <w:rPrChange w:id="146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विखुरलेली</w:t>
              </w:r>
              <w:proofErr w:type="spellEnd"/>
              <w:r w:rsidR="00F6215B" w:rsidRPr="009C40A0">
                <w:rPr>
                  <w:rFonts w:cs="Arial Unicode MS"/>
                  <w:sz w:val="22"/>
                  <w:szCs w:val="22"/>
                  <w:rPrChange w:id="147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F6215B" w:rsidRPr="009C40A0">
                <w:rPr>
                  <w:rFonts w:ascii="Nirmala UI" w:hAnsi="Nirmala UI" w:cs="Nirmala UI"/>
                  <w:sz w:val="22"/>
                  <w:szCs w:val="22"/>
                  <w:rPrChange w:id="148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आहे</w:t>
              </w:r>
            </w:ins>
            <w:proofErr w:type="spellEnd"/>
            <w:ins w:id="149" w:author="jr-hrd" w:date="2022-07-04T16:10:00Z">
              <w:r w:rsidRPr="009C40A0">
                <w:rPr>
                  <w:rFonts w:cs="Arial Unicode MS" w:hint="eastAsia"/>
                  <w:sz w:val="22"/>
                  <w:szCs w:val="22"/>
                  <w:cs/>
                  <w:rPrChange w:id="150" w:author="Credence SkillWorks" w:date="2022-07-08T20:58:00Z">
                    <w:rPr>
                      <w:rFonts w:cs="Arial Unicode MS" w:hint="eastAsia"/>
                      <w:cs/>
                    </w:rPr>
                  </w:rPrChange>
                </w:rPr>
                <w:t>.</w:t>
              </w:r>
            </w:ins>
          </w:p>
          <w:p w14:paraId="38EB7FA8" w14:textId="77777777" w:rsidR="00E3301B" w:rsidRPr="009C40A0" w:rsidRDefault="00E3301B" w:rsidP="00992765">
            <w:pPr>
              <w:pStyle w:val="Body"/>
              <w:rPr>
                <w:rFonts w:ascii="Calibri" w:hAnsi="Calibri" w:cs="Calibri"/>
                <w:sz w:val="20"/>
                <w:szCs w:val="20"/>
                <w:lang w:val="en-US"/>
                <w:rPrChange w:id="151" w:author="Credence SkillWorks" w:date="2022-07-08T20:58:00Z">
                  <w:rPr>
                    <w:rFonts w:ascii="Calibri" w:hAnsi="Calibri" w:cs="Calibri"/>
                    <w:sz w:val="21"/>
                    <w:szCs w:val="21"/>
                    <w:lang w:val="en-US"/>
                  </w:rPr>
                </w:rPrChange>
              </w:rPr>
            </w:pPr>
          </w:p>
        </w:tc>
        <w:tc>
          <w:tcPr>
            <w:tcW w:w="2246" w:type="dxa"/>
            <w:tcPrChange w:id="152" w:author="Credence SkillWorks" w:date="2022-07-08T20:58:00Z">
              <w:tcPr>
                <w:tcW w:w="2551" w:type="dxa"/>
              </w:tcPr>
            </w:tcPrChange>
          </w:tcPr>
          <w:p w14:paraId="3D8D16EB" w14:textId="77777777" w:rsidR="00E3301B" w:rsidRPr="009C40A0" w:rsidRDefault="00E3301B" w:rsidP="00F752BC">
            <w:pPr>
              <w:pStyle w:val="Body"/>
              <w:rPr>
                <w:rFonts w:ascii="Calibri" w:hAnsi="Calibri" w:cs="Calibri"/>
                <w:sz w:val="20"/>
                <w:szCs w:val="20"/>
                <w:lang w:val="en-US"/>
                <w:rPrChange w:id="153" w:author="Credence SkillWorks" w:date="2022-07-08T20:58:00Z">
                  <w:rPr>
                    <w:rFonts w:ascii="Calibri" w:hAnsi="Calibri" w:cs="Calibri"/>
                    <w:sz w:val="21"/>
                    <w:szCs w:val="21"/>
                    <w:lang w:val="en-US"/>
                  </w:rPr>
                </w:rPrChange>
              </w:rPr>
            </w:pPr>
          </w:p>
        </w:tc>
      </w:tr>
      <w:tr w:rsidR="00E3301B" w:rsidRPr="009C40A0" w14:paraId="7E2FBA68" w14:textId="77777777" w:rsidTr="009C40A0">
        <w:trPr>
          <w:trHeight w:val="566"/>
          <w:trPrChange w:id="154" w:author="Credence SkillWorks" w:date="2022-07-08T20:58:00Z">
            <w:trPr>
              <w:trHeight w:val="566"/>
            </w:trPr>
          </w:trPrChange>
        </w:trPr>
        <w:tc>
          <w:tcPr>
            <w:tcW w:w="3970" w:type="dxa"/>
            <w:tcPrChange w:id="155" w:author="Credence SkillWorks" w:date="2022-07-08T20:58:00Z">
              <w:tcPr>
                <w:tcW w:w="4678" w:type="dxa"/>
              </w:tcPr>
            </w:tcPrChange>
          </w:tcPr>
          <w:p w14:paraId="01D0E1ED" w14:textId="097AC9D4" w:rsidR="00E3301B" w:rsidRPr="009C40A0" w:rsidRDefault="003C4284" w:rsidP="00E033D8">
            <w:pPr>
              <w:pStyle w:val="Body"/>
              <w:rPr>
                <w:rFonts w:ascii="Calibri" w:hAnsi="Calibri" w:cs="Calibri"/>
                <w:sz w:val="20"/>
                <w:szCs w:val="20"/>
                <w:lang w:val="en-US"/>
                <w:rPrChange w:id="156" w:author="Credence SkillWorks" w:date="2022-07-08T20:58:00Z">
                  <w:rPr>
                    <w:rFonts w:ascii="Calibri" w:hAnsi="Calibri" w:cs="Calibri"/>
                    <w:sz w:val="21"/>
                    <w:szCs w:val="21"/>
                    <w:lang w:val="en-US"/>
                  </w:rPr>
                </w:rPrChange>
              </w:rPr>
            </w:pPr>
            <w:ins w:id="157" w:author="Credence SkillWorks" w:date="2022-07-01T20:09:00Z">
              <w:r w:rsidRPr="009C40A0">
                <w:rPr>
                  <w:rFonts w:ascii="Calibri" w:hAnsi="Calibri" w:cs="Calibri"/>
                  <w:sz w:val="20"/>
                  <w:szCs w:val="20"/>
                  <w:lang w:val="en-US"/>
                  <w:rPrChange w:id="158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t>We strongly believe that each modern-day art Form has its roots to the rich Folk Culture. Hence, our platform - ‘The Folk Culture’ provides a unique opportunity to display and promote various forms of Arts and Artists around the world.</w:t>
              </w:r>
            </w:ins>
            <w:del w:id="159" w:author="Credence SkillWorks" w:date="2022-07-01T20:09:00Z">
              <w:r w:rsidR="008C3945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160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>Thefolkculture.com or TFC provides a</w:delText>
              </w:r>
            </w:del>
            <w:ins w:id="161" w:author="HP" w:date="2022-06-27T15:07:00Z">
              <w:del w:id="162" w:author="Credence SkillWorks" w:date="2022-07-01T20:09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163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</w:delText>
                </w:r>
              </w:del>
            </w:ins>
            <w:del w:id="164" w:author="Credence SkillWorks" w:date="2022-07-01T20:09:00Z">
              <w:r w:rsidR="008C3945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165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unique platform </w:delText>
              </w:r>
            </w:del>
            <w:ins w:id="166" w:author="HP" w:date="2022-06-27T15:07:00Z">
              <w:del w:id="167" w:author="Credence SkillWorks" w:date="2022-07-01T20:09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168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to </w:delText>
                </w:r>
              </w:del>
            </w:ins>
            <w:del w:id="169" w:author="Credence SkillWorks" w:date="2022-07-01T20:09:00Z">
              <w:r w:rsidR="008C3945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170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for </w:delText>
              </w:r>
            </w:del>
            <w:ins w:id="171" w:author="HP" w:date="2022-06-27T15:07:00Z">
              <w:del w:id="172" w:author="Credence SkillWorks" w:date="2022-07-01T20:09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173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the folk art and folk </w:delText>
                </w:r>
              </w:del>
            </w:ins>
            <w:ins w:id="174" w:author="User" w:date="2022-06-28T13:46:00Z">
              <w:del w:id="175" w:author="Credence SkillWorks" w:date="2022-07-01T20:09:00Z">
                <w:r w:rsidR="00E033D8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176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its </w:delText>
                </w:r>
              </w:del>
            </w:ins>
            <w:ins w:id="177" w:author="HP" w:date="2022-06-27T15:07:00Z">
              <w:del w:id="178" w:author="Credence SkillWorks" w:date="2022-07-01T20:09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179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artists </w:delText>
                </w:r>
              </w:del>
            </w:ins>
            <w:del w:id="180" w:author="Credence SkillWorks" w:date="2022-07-01T20:09:00Z">
              <w:r w:rsidR="008C3945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181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Folk Art and Artists </w:delText>
              </w:r>
            </w:del>
            <w:ins w:id="182" w:author="HP" w:date="2022-06-27T15:07:00Z">
              <w:del w:id="183" w:author="Credence SkillWorks" w:date="2022-07-01T20:09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184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all over </w:delText>
                </w:r>
              </w:del>
            </w:ins>
            <w:del w:id="185" w:author="Credence SkillWorks" w:date="2022-07-01T20:09:00Z">
              <w:r w:rsidR="008C3945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186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>across the world.</w:delText>
              </w:r>
            </w:del>
            <w:ins w:id="187" w:author="User" w:date="2022-06-28T13:45:00Z">
              <w:del w:id="188" w:author="Credence SkillWorks" w:date="2022-07-01T20:09:00Z">
                <w:r w:rsidR="00E033D8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189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We strongly believe that each</w:delText>
                </w:r>
              </w:del>
            </w:ins>
            <w:ins w:id="190" w:author="pushkarkulkarni21@gmail.com" w:date="2022-06-30T16:20:00Z">
              <w:del w:id="191" w:author="Credence SkillWorks" w:date="2022-07-01T20:09:00Z">
                <w:r w:rsidR="00B62143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192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</w:delText>
                </w:r>
              </w:del>
            </w:ins>
            <w:ins w:id="193" w:author="pushkarkulkarni21@gmail.com" w:date="2022-07-01T16:58:00Z">
              <w:del w:id="194" w:author="Credence SkillWorks" w:date="2022-07-01T20:09:00Z">
                <w:r w:rsidR="002E7BBF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195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>modern-day</w:delText>
                </w:r>
              </w:del>
            </w:ins>
            <w:ins w:id="196" w:author="User" w:date="2022-06-28T13:45:00Z">
              <w:del w:id="197" w:author="Credence SkillWorks" w:date="2022-07-01T20:09:00Z">
                <w:r w:rsidR="00E033D8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198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art Form has its roots to the</w:delText>
                </w:r>
              </w:del>
            </w:ins>
            <w:ins w:id="199" w:author="pushkarkulkarni21@gmail.com" w:date="2022-06-30T16:19:00Z">
              <w:del w:id="200" w:author="Credence SkillWorks" w:date="2022-07-01T20:09:00Z">
                <w:r w:rsidR="00B62143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201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rich</w:delText>
                </w:r>
              </w:del>
            </w:ins>
            <w:ins w:id="202" w:author="User" w:date="2022-06-28T13:45:00Z">
              <w:del w:id="203" w:author="Credence SkillWorks" w:date="2022-07-01T20:09:00Z">
                <w:r w:rsidR="00E033D8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204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Folk Culture. Hence, our platform ‘The Folk Culture’ provides</w:delText>
                </w:r>
              </w:del>
            </w:ins>
            <w:ins w:id="205" w:author="pushkarkulkarni21@gmail.com" w:date="2022-06-30T16:23:00Z">
              <w:del w:id="206" w:author="Credence SkillWorks" w:date="2022-07-01T20:09:00Z">
                <w:r w:rsidR="00693153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207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</w:delText>
                </w:r>
              </w:del>
            </w:ins>
            <w:ins w:id="208" w:author="pushkarkulkarni21@gmail.com" w:date="2022-07-01T19:24:00Z">
              <w:del w:id="209" w:author="Credence SkillWorks" w:date="2022-07-01T20:09:00Z">
                <w:r w:rsidR="002917DB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210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a </w:delText>
                </w:r>
              </w:del>
            </w:ins>
            <w:ins w:id="211" w:author="pushkarkulkarni21@gmail.com" w:date="2022-06-30T16:23:00Z">
              <w:del w:id="212" w:author="Credence SkillWorks" w:date="2022-07-01T20:09:00Z">
                <w:r w:rsidR="00693153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213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>unique opportunity</w:delText>
                </w:r>
              </w:del>
            </w:ins>
            <w:ins w:id="214" w:author="User" w:date="2022-06-28T13:45:00Z">
              <w:del w:id="215" w:author="Credence SkillWorks" w:date="2022-07-01T20:09:00Z">
                <w:r w:rsidR="00E033D8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216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</w:delText>
                </w:r>
              </w:del>
            </w:ins>
            <w:ins w:id="217" w:author="pushkarkulkarni21@gmail.com" w:date="2022-06-30T16:23:00Z">
              <w:del w:id="218" w:author="Credence SkillWorks" w:date="2022-07-01T20:09:00Z">
                <w:r w:rsidR="00693153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219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to display and promote </w:delText>
                </w:r>
              </w:del>
            </w:ins>
            <w:ins w:id="220" w:author="User" w:date="2022-06-28T13:45:00Z">
              <w:del w:id="221" w:author="Credence SkillWorks" w:date="2022-07-01T20:09:00Z">
                <w:r w:rsidR="00E033D8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222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>space for al</w:delText>
                </w:r>
              </w:del>
            </w:ins>
            <w:ins w:id="223" w:author="pushkarkulkarni21@gmail.com" w:date="2022-06-30T16:20:00Z">
              <w:del w:id="224" w:author="Credence SkillWorks" w:date="2022-07-01T20:09:00Z">
                <w:r w:rsidR="00B62143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225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>various</w:delText>
                </w:r>
              </w:del>
            </w:ins>
            <w:ins w:id="226" w:author="User" w:date="2022-06-28T13:45:00Z">
              <w:del w:id="227" w:author="Credence SkillWorks" w:date="2022-07-01T20:09:00Z">
                <w:r w:rsidR="00E033D8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228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>l forms of Arts</w:delText>
                </w:r>
              </w:del>
            </w:ins>
            <w:ins w:id="229" w:author="pushkarkulkarni21@gmail.com" w:date="2022-07-01T19:24:00Z">
              <w:del w:id="230" w:author="Credence SkillWorks" w:date="2022-07-01T20:09:00Z">
                <w:r w:rsidR="002917DB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231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and A</w:delText>
                </w:r>
              </w:del>
            </w:ins>
            <w:ins w:id="232" w:author="pushkarkulkarni21@gmail.com" w:date="2022-07-01T19:25:00Z">
              <w:del w:id="233" w:author="Credence SkillWorks" w:date="2022-07-01T20:09:00Z">
                <w:r w:rsidR="002917DB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234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>rtists</w:delText>
                </w:r>
              </w:del>
            </w:ins>
            <w:ins w:id="235" w:author="pushkarkulkarni21@gmail.com" w:date="2022-06-30T16:21:00Z">
              <w:del w:id="236" w:author="Credence SkillWorks" w:date="2022-07-01T20:09:00Z">
                <w:r w:rsidR="00B62143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237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around the world</w:delText>
                </w:r>
              </w:del>
            </w:ins>
            <w:ins w:id="238" w:author="pushkarkulkarni21@gmail.com" w:date="2022-06-30T16:23:00Z">
              <w:del w:id="239" w:author="Credence SkillWorks" w:date="2022-07-01T20:09:00Z">
                <w:r w:rsidR="00693153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240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>.</w:delText>
                </w:r>
              </w:del>
            </w:ins>
            <w:ins w:id="241" w:author="User" w:date="2022-06-28T13:45:00Z">
              <w:del w:id="242" w:author="pushkarkulkarni21@gmail.com" w:date="2022-06-30T16:23:00Z">
                <w:r w:rsidR="00E033D8" w:rsidRPr="009C40A0" w:rsidDel="00693153">
                  <w:rPr>
                    <w:rFonts w:ascii="Calibri" w:hAnsi="Calibri" w:cs="Calibri"/>
                    <w:sz w:val="20"/>
                    <w:szCs w:val="20"/>
                    <w:lang w:val="en-US"/>
                    <w:rPrChange w:id="243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>.</w:delText>
                </w:r>
              </w:del>
            </w:ins>
          </w:p>
        </w:tc>
        <w:tc>
          <w:tcPr>
            <w:tcW w:w="3849" w:type="dxa"/>
            <w:tcPrChange w:id="244" w:author="Credence SkillWorks" w:date="2022-07-08T20:58:00Z">
              <w:tcPr>
                <w:tcW w:w="2836" w:type="dxa"/>
              </w:tcPr>
            </w:tcPrChange>
          </w:tcPr>
          <w:p w14:paraId="60F96A79" w14:textId="77777777" w:rsidR="00CA13AF" w:rsidRPr="009C40A0" w:rsidRDefault="00CA13AF" w:rsidP="00CA13AF">
            <w:pPr>
              <w:pStyle w:val="Body"/>
              <w:rPr>
                <w:ins w:id="245" w:author="Credence SkillWorks" w:date="2022-07-08T20:44:00Z"/>
                <w:rFonts w:asciiTheme="minorHAnsi" w:eastAsiaTheme="minorHAnsi" w:hAnsiTheme="minorHAnsi"/>
                <w:color w:val="auto"/>
                <w:sz w:val="22"/>
                <w:szCs w:val="22"/>
                <w:bdr w:val="none" w:sz="0" w:space="0" w:color="auto"/>
                <w:lang w:eastAsia="en-US"/>
                <w:rPrChange w:id="246" w:author="Credence SkillWorks" w:date="2022-07-08T20:58:00Z">
                  <w:rPr>
                    <w:ins w:id="247" w:author="Credence SkillWorks" w:date="2022-07-08T20:44:00Z"/>
                    <w:rFonts w:asciiTheme="minorHAnsi" w:eastAsiaTheme="minorHAnsi" w:hAnsiTheme="minorHAnsi"/>
                    <w:color w:val="auto"/>
                    <w:bdr w:val="none" w:sz="0" w:space="0" w:color="auto"/>
                    <w:lang w:eastAsia="en-US"/>
                  </w:rPr>
                </w:rPrChange>
              </w:rPr>
            </w:pPr>
            <w:proofErr w:type="spellStart"/>
            <w:ins w:id="248" w:author="Credence SkillWorks" w:date="2022-07-08T20:44:00Z">
              <w:r w:rsidRPr="009C40A0">
                <w:rPr>
                  <w:rFonts w:ascii="Nirmala UI" w:eastAsiaTheme="minorHAnsi" w:hAnsi="Nirmala UI" w:cs="Nirmala U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49" w:author="Credence SkillWorks" w:date="2022-07-08T20:58:00Z">
                    <w:rPr>
                      <w:rFonts w:ascii="Nirmala UI" w:eastAsiaTheme="minorHAnsi" w:hAnsi="Nirmala UI" w:cs="Nirmala U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>खरंतर</w:t>
              </w:r>
              <w:proofErr w:type="spellEnd"/>
              <w:r w:rsidRPr="009C40A0">
                <w:rPr>
                  <w:rFonts w:asciiTheme="minorHAnsi" w:eastAsiaTheme="minorHAnsi" w:hAnsiTheme="minorHAns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50" w:author="Credence SkillWorks" w:date="2022-07-08T20:58:00Z">
                    <w:rPr>
                      <w:rFonts w:asciiTheme="minorHAnsi" w:eastAsiaTheme="minorHAnsi" w:hAnsiTheme="minorHAns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Theme="minorHAnsi" w:hAnsi="Nirmala UI" w:cs="Nirmala U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51" w:author="Credence SkillWorks" w:date="2022-07-08T20:58:00Z">
                    <w:rPr>
                      <w:rFonts w:ascii="Nirmala UI" w:eastAsiaTheme="minorHAnsi" w:hAnsi="Nirmala UI" w:cs="Nirmala U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>आधुनिक</w:t>
              </w:r>
              <w:proofErr w:type="spellEnd"/>
              <w:r w:rsidRPr="009C40A0">
                <w:rPr>
                  <w:rFonts w:asciiTheme="minorHAnsi" w:eastAsiaTheme="minorHAnsi" w:hAnsiTheme="minorHAns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52" w:author="Credence SkillWorks" w:date="2022-07-08T20:58:00Z">
                    <w:rPr>
                      <w:rFonts w:asciiTheme="minorHAnsi" w:eastAsiaTheme="minorHAnsi" w:hAnsiTheme="minorHAns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Theme="minorHAnsi" w:hAnsi="Nirmala UI" w:cs="Nirmala U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53" w:author="Credence SkillWorks" w:date="2022-07-08T20:58:00Z">
                    <w:rPr>
                      <w:rFonts w:ascii="Nirmala UI" w:eastAsiaTheme="minorHAnsi" w:hAnsi="Nirmala UI" w:cs="Nirmala U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>काळातील</w:t>
              </w:r>
              <w:proofErr w:type="spellEnd"/>
              <w:r w:rsidRPr="009C40A0">
                <w:rPr>
                  <w:rFonts w:asciiTheme="minorHAnsi" w:eastAsiaTheme="minorHAnsi" w:hAnsiTheme="minorHAns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54" w:author="Credence SkillWorks" w:date="2022-07-08T20:58:00Z">
                    <w:rPr>
                      <w:rFonts w:asciiTheme="minorHAnsi" w:eastAsiaTheme="minorHAnsi" w:hAnsiTheme="minorHAns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Theme="minorHAnsi" w:hAnsi="Nirmala UI" w:cs="Nirmala U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55" w:author="Credence SkillWorks" w:date="2022-07-08T20:58:00Z">
                    <w:rPr>
                      <w:rFonts w:ascii="Nirmala UI" w:eastAsiaTheme="minorHAnsi" w:hAnsi="Nirmala UI" w:cs="Nirmala U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>प्रत्येक</w:t>
              </w:r>
              <w:proofErr w:type="spellEnd"/>
              <w:r w:rsidRPr="009C40A0">
                <w:rPr>
                  <w:rFonts w:asciiTheme="minorHAnsi" w:eastAsiaTheme="minorHAnsi" w:hAnsiTheme="minorHAns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56" w:author="Credence SkillWorks" w:date="2022-07-08T20:58:00Z">
                    <w:rPr>
                      <w:rFonts w:asciiTheme="minorHAnsi" w:eastAsiaTheme="minorHAnsi" w:hAnsiTheme="minorHAns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Theme="minorHAnsi" w:hAnsi="Nirmala UI" w:cs="Nirmala U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57" w:author="Credence SkillWorks" w:date="2022-07-08T20:58:00Z">
                    <w:rPr>
                      <w:rFonts w:ascii="Nirmala UI" w:eastAsiaTheme="minorHAnsi" w:hAnsi="Nirmala UI" w:cs="Nirmala U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>कलाकृतींची</w:t>
              </w:r>
              <w:proofErr w:type="spellEnd"/>
              <w:r w:rsidRPr="009C40A0">
                <w:rPr>
                  <w:rFonts w:asciiTheme="minorHAnsi" w:eastAsiaTheme="minorHAnsi" w:hAnsiTheme="minorHAns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58" w:author="Credence SkillWorks" w:date="2022-07-08T20:58:00Z">
                    <w:rPr>
                      <w:rFonts w:asciiTheme="minorHAnsi" w:eastAsiaTheme="minorHAnsi" w:hAnsiTheme="minorHAns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Theme="minorHAnsi" w:hAnsi="Nirmala UI" w:cs="Nirmala U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59" w:author="Credence SkillWorks" w:date="2022-07-08T20:58:00Z">
                    <w:rPr>
                      <w:rFonts w:ascii="Nirmala UI" w:eastAsiaTheme="minorHAnsi" w:hAnsi="Nirmala UI" w:cs="Nirmala U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>पाळमुळं</w:t>
              </w:r>
              <w:proofErr w:type="spellEnd"/>
              <w:r w:rsidRPr="009C40A0">
                <w:rPr>
                  <w:rFonts w:asciiTheme="minorHAnsi" w:eastAsiaTheme="minorHAnsi" w:hAnsiTheme="minorHAns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60" w:author="Credence SkillWorks" w:date="2022-07-08T20:58:00Z">
                    <w:rPr>
                      <w:rFonts w:asciiTheme="minorHAnsi" w:eastAsiaTheme="minorHAnsi" w:hAnsiTheme="minorHAns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Theme="minorHAnsi" w:hAnsi="Nirmala UI" w:cs="Nirmala U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61" w:author="Credence SkillWorks" w:date="2022-07-08T20:58:00Z">
                    <w:rPr>
                      <w:rFonts w:ascii="Nirmala UI" w:eastAsiaTheme="minorHAnsi" w:hAnsi="Nirmala UI" w:cs="Nirmala U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>हि</w:t>
              </w:r>
              <w:proofErr w:type="spellEnd"/>
              <w:r w:rsidRPr="009C40A0">
                <w:rPr>
                  <w:rFonts w:asciiTheme="minorHAnsi" w:eastAsiaTheme="minorHAnsi" w:hAnsiTheme="minorHAns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62" w:author="Credence SkillWorks" w:date="2022-07-08T20:58:00Z">
                    <w:rPr>
                      <w:rFonts w:asciiTheme="minorHAnsi" w:eastAsiaTheme="minorHAnsi" w:hAnsiTheme="minorHAns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Theme="minorHAnsi" w:hAnsi="Nirmala UI" w:cs="Nirmala U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63" w:author="Credence SkillWorks" w:date="2022-07-08T20:58:00Z">
                    <w:rPr>
                      <w:rFonts w:ascii="Nirmala UI" w:eastAsiaTheme="minorHAnsi" w:hAnsi="Nirmala UI" w:cs="Nirmala U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>पूर्वापार</w:t>
              </w:r>
              <w:proofErr w:type="spellEnd"/>
              <w:r w:rsidRPr="009C40A0">
                <w:rPr>
                  <w:rFonts w:asciiTheme="minorHAnsi" w:eastAsiaTheme="minorHAnsi" w:hAnsiTheme="minorHAns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64" w:author="Credence SkillWorks" w:date="2022-07-08T20:58:00Z">
                    <w:rPr>
                      <w:rFonts w:asciiTheme="minorHAnsi" w:eastAsiaTheme="minorHAnsi" w:hAnsiTheme="minorHAns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Theme="minorHAnsi" w:hAnsi="Nirmala UI" w:cs="Nirmala U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65" w:author="Credence SkillWorks" w:date="2022-07-08T20:58:00Z">
                    <w:rPr>
                      <w:rFonts w:ascii="Nirmala UI" w:eastAsiaTheme="minorHAnsi" w:hAnsi="Nirmala UI" w:cs="Nirmala U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>चालत</w:t>
              </w:r>
              <w:proofErr w:type="spellEnd"/>
              <w:r w:rsidRPr="009C40A0">
                <w:rPr>
                  <w:rFonts w:asciiTheme="minorHAnsi" w:eastAsiaTheme="minorHAnsi" w:hAnsiTheme="minorHAns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66" w:author="Credence SkillWorks" w:date="2022-07-08T20:58:00Z">
                    <w:rPr>
                      <w:rFonts w:asciiTheme="minorHAnsi" w:eastAsiaTheme="minorHAnsi" w:hAnsiTheme="minorHAns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Theme="minorHAnsi" w:hAnsi="Nirmala UI" w:cs="Nirmala U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67" w:author="Credence SkillWorks" w:date="2022-07-08T20:58:00Z">
                    <w:rPr>
                      <w:rFonts w:ascii="Nirmala UI" w:eastAsiaTheme="minorHAnsi" w:hAnsi="Nirmala UI" w:cs="Nirmala U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>आलेल्या</w:t>
              </w:r>
              <w:proofErr w:type="spellEnd"/>
              <w:r w:rsidRPr="009C40A0">
                <w:rPr>
                  <w:rFonts w:asciiTheme="minorHAnsi" w:eastAsiaTheme="minorHAnsi" w:hAnsiTheme="minorHAns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68" w:author="Credence SkillWorks" w:date="2022-07-08T20:58:00Z">
                    <w:rPr>
                      <w:rFonts w:asciiTheme="minorHAnsi" w:eastAsiaTheme="minorHAnsi" w:hAnsiTheme="minorHAns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Theme="minorHAnsi" w:hAnsi="Nirmala UI" w:cs="Nirmala U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69" w:author="Credence SkillWorks" w:date="2022-07-08T20:58:00Z">
                    <w:rPr>
                      <w:rFonts w:ascii="Nirmala UI" w:eastAsiaTheme="minorHAnsi" w:hAnsi="Nirmala UI" w:cs="Nirmala U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>समृद्ध</w:t>
              </w:r>
              <w:proofErr w:type="spellEnd"/>
              <w:r w:rsidRPr="009C40A0">
                <w:rPr>
                  <w:rFonts w:asciiTheme="minorHAnsi" w:eastAsiaTheme="minorHAnsi" w:hAnsiTheme="minorHAns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70" w:author="Credence SkillWorks" w:date="2022-07-08T20:58:00Z">
                    <w:rPr>
                      <w:rFonts w:asciiTheme="minorHAnsi" w:eastAsiaTheme="minorHAnsi" w:hAnsiTheme="minorHAns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Theme="minorHAnsi" w:hAnsi="Nirmala UI" w:cs="Nirmala U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71" w:author="Credence SkillWorks" w:date="2022-07-08T20:58:00Z">
                    <w:rPr>
                      <w:rFonts w:ascii="Nirmala UI" w:eastAsiaTheme="minorHAnsi" w:hAnsi="Nirmala UI" w:cs="Nirmala U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>लोककलेमध्ये</w:t>
              </w:r>
              <w:proofErr w:type="spellEnd"/>
              <w:r w:rsidRPr="009C40A0">
                <w:rPr>
                  <w:rFonts w:asciiTheme="minorHAnsi" w:eastAsiaTheme="minorHAnsi" w:hAnsiTheme="minorHAns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72" w:author="Credence SkillWorks" w:date="2022-07-08T20:58:00Z">
                    <w:rPr>
                      <w:rFonts w:asciiTheme="minorHAnsi" w:eastAsiaTheme="minorHAnsi" w:hAnsiTheme="minorHAns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Theme="minorHAnsi" w:hAnsi="Nirmala UI" w:cs="Nirmala U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73" w:author="Credence SkillWorks" w:date="2022-07-08T20:58:00Z">
                    <w:rPr>
                      <w:rFonts w:ascii="Nirmala UI" w:eastAsiaTheme="minorHAnsi" w:hAnsi="Nirmala UI" w:cs="Nirmala U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>रुजलेली</w:t>
              </w:r>
              <w:proofErr w:type="spellEnd"/>
              <w:r w:rsidRPr="009C40A0">
                <w:rPr>
                  <w:rFonts w:asciiTheme="minorHAnsi" w:eastAsiaTheme="minorHAnsi" w:hAnsiTheme="minorHAns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74" w:author="Credence SkillWorks" w:date="2022-07-08T20:58:00Z">
                    <w:rPr>
                      <w:rFonts w:asciiTheme="minorHAnsi" w:eastAsiaTheme="minorHAnsi" w:hAnsiTheme="minorHAns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Theme="minorHAnsi" w:hAnsi="Nirmala UI" w:cs="Nirmala U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75" w:author="Credence SkillWorks" w:date="2022-07-08T20:58:00Z">
                    <w:rPr>
                      <w:rFonts w:ascii="Nirmala UI" w:eastAsiaTheme="minorHAnsi" w:hAnsi="Nirmala UI" w:cs="Nirmala U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>आहेत</w:t>
              </w:r>
              <w:proofErr w:type="spellEnd"/>
              <w:r w:rsidRPr="009C40A0">
                <w:rPr>
                  <w:rFonts w:asciiTheme="minorHAnsi" w:eastAsiaTheme="minorHAnsi" w:hAnsiTheme="minorHAnsi"/>
                  <w:color w:val="auto"/>
                  <w:sz w:val="22"/>
                  <w:szCs w:val="22"/>
                  <w:bdr w:val="none" w:sz="0" w:space="0" w:color="auto"/>
                  <w:lang w:eastAsia="en-US"/>
                  <w:rPrChange w:id="276" w:author="Credence SkillWorks" w:date="2022-07-08T20:58:00Z">
                    <w:rPr>
                      <w:rFonts w:asciiTheme="minorHAnsi" w:eastAsiaTheme="minorHAnsi" w:hAnsiTheme="minorHAnsi"/>
                      <w:color w:val="auto"/>
                      <w:bdr w:val="none" w:sz="0" w:space="0" w:color="auto"/>
                      <w:lang w:eastAsia="en-US"/>
                    </w:rPr>
                  </w:rPrChange>
                </w:rPr>
                <w:t xml:space="preserve">.  </w:t>
              </w:r>
            </w:ins>
          </w:p>
          <w:p w14:paraId="28E271CE" w14:textId="5B7698D8" w:rsidR="000F452D" w:rsidRPr="009C40A0" w:rsidDel="005232A8" w:rsidRDefault="00CA13AF" w:rsidP="00CA13AF">
            <w:pPr>
              <w:rPr>
                <w:ins w:id="277" w:author="jr-hrd" w:date="2022-07-04T16:10:00Z"/>
                <w:del w:id="278" w:author="Credence SkillWorks" w:date="2022-07-08T20:37:00Z"/>
                <w:sz w:val="22"/>
                <w:szCs w:val="22"/>
                <w:rPrChange w:id="279" w:author="Credence SkillWorks" w:date="2022-07-08T20:58:00Z">
                  <w:rPr>
                    <w:ins w:id="280" w:author="jr-hrd" w:date="2022-07-04T16:10:00Z"/>
                    <w:del w:id="281" w:author="Credence SkillWorks" w:date="2022-07-08T20:37:00Z"/>
                  </w:rPr>
                </w:rPrChange>
              </w:rPr>
            </w:pPr>
            <w:proofErr w:type="spellStart"/>
            <w:proofErr w:type="gramStart"/>
            <w:ins w:id="282" w:author="Credence SkillWorks" w:date="2022-07-08T20:44:00Z">
              <w:r w:rsidRPr="009C40A0">
                <w:rPr>
                  <w:rFonts w:ascii="Nirmala UI" w:hAnsi="Nirmala UI" w:cs="Nirmala UI"/>
                  <w:sz w:val="22"/>
                  <w:szCs w:val="22"/>
                  <w:rPrChange w:id="283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म्हणूनच</w:t>
              </w:r>
              <w:proofErr w:type="spellEnd"/>
              <w:r w:rsidRPr="009C40A0">
                <w:rPr>
                  <w:sz w:val="22"/>
                  <w:szCs w:val="22"/>
                  <w:rPrChange w:id="284" w:author="Credence SkillWorks" w:date="2022-07-08T20:58:00Z">
                    <w:rPr/>
                  </w:rPrChange>
                </w:rPr>
                <w:t xml:space="preserve">, 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285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आम्ही</w:t>
              </w:r>
              <w:proofErr w:type="spellEnd"/>
              <w:proofErr w:type="gramEnd"/>
              <w:r w:rsidRPr="009C40A0">
                <w:rPr>
                  <w:sz w:val="22"/>
                  <w:szCs w:val="22"/>
                  <w:rPrChange w:id="286" w:author="Credence SkillWorks" w:date="2022-07-08T20:58:00Z">
                    <w:rPr/>
                  </w:rPrChange>
                </w:rPr>
                <w:t xml:space="preserve"> "</w:t>
              </w:r>
              <w:r w:rsidRPr="009C40A0">
                <w:rPr>
                  <w:rFonts w:ascii="Nirmala UI" w:hAnsi="Nirmala UI" w:cs="Nirmala UI"/>
                  <w:sz w:val="22"/>
                  <w:szCs w:val="22"/>
                  <w:rPrChange w:id="287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द</w:t>
              </w:r>
              <w:r w:rsidRPr="009C40A0">
                <w:rPr>
                  <w:sz w:val="22"/>
                  <w:szCs w:val="22"/>
                  <w:rPrChange w:id="288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289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फोक</w:t>
              </w:r>
              <w:proofErr w:type="spellEnd"/>
              <w:r w:rsidRPr="009C40A0">
                <w:rPr>
                  <w:sz w:val="22"/>
                  <w:szCs w:val="22"/>
                  <w:rPrChange w:id="290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291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कल्चर</w:t>
              </w:r>
              <w:proofErr w:type="spellEnd"/>
              <w:r w:rsidRPr="009C40A0">
                <w:rPr>
                  <w:sz w:val="22"/>
                  <w:szCs w:val="22"/>
                  <w:rPrChange w:id="292" w:author="Credence SkillWorks" w:date="2022-07-08T20:58:00Z">
                    <w:rPr/>
                  </w:rPrChange>
                </w:rPr>
                <w:t xml:space="preserve">"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293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या</w:t>
              </w:r>
              <w:proofErr w:type="spellEnd"/>
              <w:r w:rsidRPr="009C40A0">
                <w:rPr>
                  <w:sz w:val="22"/>
                  <w:szCs w:val="22"/>
                  <w:rPrChange w:id="294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295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प्लॅटफॉर्म</w:t>
              </w:r>
              <w:proofErr w:type="spellEnd"/>
              <w:r w:rsidRPr="009C40A0">
                <w:rPr>
                  <w:sz w:val="22"/>
                  <w:szCs w:val="22"/>
                  <w:rPrChange w:id="296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297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द्वारे</w:t>
              </w:r>
              <w:proofErr w:type="spellEnd"/>
              <w:r w:rsidRPr="009C40A0">
                <w:rPr>
                  <w:sz w:val="22"/>
                  <w:szCs w:val="22"/>
                  <w:rPrChange w:id="298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299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जगभरातील</w:t>
              </w:r>
              <w:proofErr w:type="spellEnd"/>
              <w:r w:rsidRPr="009C40A0">
                <w:rPr>
                  <w:sz w:val="22"/>
                  <w:szCs w:val="22"/>
                  <w:rPrChange w:id="300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301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विविध</w:t>
              </w:r>
              <w:proofErr w:type="spellEnd"/>
              <w:r w:rsidRPr="009C40A0">
                <w:rPr>
                  <w:sz w:val="22"/>
                  <w:szCs w:val="22"/>
                  <w:rPrChange w:id="302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303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लोककला</w:t>
              </w:r>
              <w:proofErr w:type="spellEnd"/>
              <w:r w:rsidRPr="009C40A0">
                <w:rPr>
                  <w:sz w:val="22"/>
                  <w:szCs w:val="22"/>
                  <w:rPrChange w:id="304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305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आणि</w:t>
              </w:r>
              <w:proofErr w:type="spellEnd"/>
              <w:r w:rsidRPr="009C40A0">
                <w:rPr>
                  <w:sz w:val="22"/>
                  <w:szCs w:val="22"/>
                  <w:rPrChange w:id="306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307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कलाकारांना</w:t>
              </w:r>
              <w:proofErr w:type="spellEnd"/>
              <w:r w:rsidRPr="009C40A0">
                <w:rPr>
                  <w:sz w:val="22"/>
                  <w:szCs w:val="22"/>
                  <w:rPrChange w:id="308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309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प्रोत्साहन</w:t>
              </w:r>
              <w:proofErr w:type="spellEnd"/>
              <w:r w:rsidRPr="009C40A0">
                <w:rPr>
                  <w:sz w:val="22"/>
                  <w:szCs w:val="22"/>
                  <w:rPrChange w:id="310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311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देतो</w:t>
              </w:r>
              <w:proofErr w:type="spellEnd"/>
              <w:r w:rsidRPr="009C40A0">
                <w:rPr>
                  <w:sz w:val="22"/>
                  <w:szCs w:val="22"/>
                  <w:rPrChange w:id="312" w:author="Credence SkillWorks" w:date="2022-07-08T20:58:00Z">
                    <w:rPr/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313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आहे</w:t>
              </w:r>
              <w:proofErr w:type="spellEnd"/>
              <w:r w:rsidRPr="009C40A0">
                <w:rPr>
                  <w:sz w:val="22"/>
                  <w:szCs w:val="22"/>
                  <w:rPrChange w:id="314" w:author="Credence SkillWorks" w:date="2022-07-08T20:58:00Z">
                    <w:rPr/>
                  </w:rPrChange>
                </w:rPr>
                <w:t xml:space="preserve">. </w:t>
              </w:r>
            </w:ins>
            <w:ins w:id="315" w:author="jr-hrd" w:date="2022-07-04T16:10:00Z">
              <w:del w:id="316" w:author="Credence SkillWorks" w:date="2022-07-08T20:37:00Z">
                <w:r w:rsidR="000F452D" w:rsidRPr="009C40A0" w:rsidDel="005232A8">
                  <w:rPr>
                    <w:rFonts w:cs="Arial Unicode MS" w:hint="eastAsia"/>
                    <w:sz w:val="22"/>
                    <w:szCs w:val="22"/>
                    <w:cs/>
                    <w:rPrChange w:id="317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आमचा ठाम विश्वास आहे की आधुनिक काळातील प्रत्येक कलाकृतींची मुळे समृद्ध लोककला संस्कृतीमध्ये आहेत. म्हणूनच</w:delText>
                </w:r>
                <w:r w:rsidR="000F452D" w:rsidRPr="009C40A0" w:rsidDel="005232A8">
                  <w:rPr>
                    <w:sz w:val="22"/>
                    <w:szCs w:val="22"/>
                    <w:rPrChange w:id="318" w:author="Credence SkillWorks" w:date="2022-07-08T20:58:00Z">
                      <w:rPr/>
                    </w:rPrChange>
                  </w:rPr>
                  <w:delText xml:space="preserve">, </w:delText>
                </w:r>
                <w:r w:rsidR="000F452D" w:rsidRPr="009C40A0" w:rsidDel="005232A8">
                  <w:rPr>
                    <w:rFonts w:cs="Arial Unicode MS" w:hint="eastAsia"/>
                    <w:sz w:val="22"/>
                    <w:szCs w:val="22"/>
                    <w:cs/>
                    <w:rPrChange w:id="319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आमचा प्लॅटफॉर्म</w:delText>
                </w:r>
                <w:r w:rsidR="000F452D" w:rsidRPr="009C40A0" w:rsidDel="005232A8">
                  <w:rPr>
                    <w:sz w:val="22"/>
                    <w:szCs w:val="22"/>
                    <w:rPrChange w:id="320" w:author="Credence SkillWorks" w:date="2022-07-08T20:58:00Z">
                      <w:rPr/>
                    </w:rPrChange>
                  </w:rPr>
                  <w:delText xml:space="preserve"> "</w:delText>
                </w:r>
                <w:r w:rsidR="000F452D" w:rsidRPr="009C40A0" w:rsidDel="005232A8">
                  <w:rPr>
                    <w:rFonts w:cs="Arial Unicode MS" w:hint="eastAsia"/>
                    <w:sz w:val="22"/>
                    <w:szCs w:val="22"/>
                    <w:cs/>
                    <w:rPrChange w:id="321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द फोक कल्चर</w:delText>
                </w:r>
                <w:r w:rsidR="000F452D" w:rsidRPr="009C40A0" w:rsidDel="005232A8">
                  <w:rPr>
                    <w:sz w:val="22"/>
                    <w:szCs w:val="22"/>
                    <w:rPrChange w:id="322" w:author="Credence SkillWorks" w:date="2022-07-08T20:58:00Z">
                      <w:rPr/>
                    </w:rPrChange>
                  </w:rPr>
                  <w:delText xml:space="preserve">" </w:delText>
                </w:r>
                <w:r w:rsidR="000F452D" w:rsidRPr="009C40A0" w:rsidDel="005232A8">
                  <w:rPr>
                    <w:rFonts w:cs="Arial Unicode MS" w:hint="eastAsia"/>
                    <w:sz w:val="22"/>
                    <w:szCs w:val="22"/>
                    <w:cs/>
                    <w:rPrChange w:id="323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जगभरातील विविध कला आणि कलाकारांना प्रदर्शन आणि प्रोत्साहन देण्यासाठी एक अनोखी संधी देत आहे</w:delText>
                </w:r>
              </w:del>
            </w:ins>
          </w:p>
          <w:p w14:paraId="4577FE17" w14:textId="77777777" w:rsidR="00E3301B" w:rsidRPr="009C40A0" w:rsidRDefault="00E3301B" w:rsidP="005232A8">
            <w:pPr>
              <w:rPr>
                <w:rFonts w:ascii="Calibri" w:hAnsi="Calibri" w:cs="Calibri"/>
                <w:sz w:val="20"/>
                <w:szCs w:val="20"/>
                <w:rPrChange w:id="324" w:author="Credence SkillWorks" w:date="2022-07-08T20:58:00Z">
                  <w:rPr>
                    <w:rFonts w:ascii="Calibri" w:hAnsi="Calibri" w:cs="Calibri"/>
                    <w:sz w:val="21"/>
                    <w:szCs w:val="21"/>
                  </w:rPr>
                </w:rPrChange>
              </w:rPr>
              <w:pPrChange w:id="325" w:author="Credence SkillWorks" w:date="2022-07-08T20:37:00Z">
                <w:pPr>
                  <w:pStyle w:val="Body"/>
                </w:pPr>
              </w:pPrChange>
            </w:pPr>
          </w:p>
        </w:tc>
        <w:tc>
          <w:tcPr>
            <w:tcW w:w="2246" w:type="dxa"/>
            <w:tcPrChange w:id="326" w:author="Credence SkillWorks" w:date="2022-07-08T20:58:00Z">
              <w:tcPr>
                <w:tcW w:w="2551" w:type="dxa"/>
              </w:tcPr>
            </w:tcPrChange>
          </w:tcPr>
          <w:p w14:paraId="275B8CA7" w14:textId="77777777" w:rsidR="00E3301B" w:rsidRPr="009C40A0" w:rsidRDefault="00E3301B" w:rsidP="00F752BC">
            <w:pPr>
              <w:pStyle w:val="Body"/>
              <w:rPr>
                <w:rFonts w:ascii="Calibri" w:hAnsi="Calibri" w:cs="Calibri"/>
                <w:sz w:val="20"/>
                <w:szCs w:val="20"/>
                <w:lang w:val="en-US"/>
                <w:rPrChange w:id="327" w:author="Credence SkillWorks" w:date="2022-07-08T20:58:00Z">
                  <w:rPr>
                    <w:rFonts w:ascii="Calibri" w:hAnsi="Calibri" w:cs="Calibri"/>
                    <w:sz w:val="21"/>
                    <w:szCs w:val="21"/>
                    <w:lang w:val="en-US"/>
                  </w:rPr>
                </w:rPrChange>
              </w:rPr>
            </w:pPr>
          </w:p>
        </w:tc>
      </w:tr>
      <w:tr w:rsidR="00E3301B" w:rsidRPr="009C40A0" w14:paraId="7E5AC847" w14:textId="77777777" w:rsidTr="009C40A0">
        <w:tc>
          <w:tcPr>
            <w:tcW w:w="3970" w:type="dxa"/>
            <w:tcPrChange w:id="328" w:author="Credence SkillWorks" w:date="2022-07-08T20:58:00Z">
              <w:tcPr>
                <w:tcW w:w="4678" w:type="dxa"/>
              </w:tcPr>
            </w:tcPrChange>
          </w:tcPr>
          <w:p w14:paraId="080F1C86" w14:textId="561738CB" w:rsidR="00E3301B" w:rsidRPr="009C40A0" w:rsidRDefault="003C4284" w:rsidP="00992765">
            <w:pPr>
              <w:pStyle w:val="Body"/>
              <w:rPr>
                <w:rFonts w:ascii="Calibri" w:hAnsi="Calibri" w:cs="Calibri"/>
                <w:sz w:val="20"/>
                <w:szCs w:val="20"/>
                <w:lang w:val="en-US"/>
                <w:rPrChange w:id="329" w:author="Credence SkillWorks" w:date="2022-07-08T20:58:00Z">
                  <w:rPr>
                    <w:rFonts w:ascii="Calibri" w:hAnsi="Calibri" w:cs="Calibri"/>
                    <w:sz w:val="21"/>
                    <w:szCs w:val="21"/>
                    <w:lang w:val="en-US"/>
                  </w:rPr>
                </w:rPrChange>
              </w:rPr>
            </w:pPr>
            <w:ins w:id="330" w:author="Credence SkillWorks" w:date="2022-07-01T20:09:00Z">
              <w:r w:rsidRPr="009C40A0">
                <w:rPr>
                  <w:rFonts w:ascii="Calibri" w:hAnsi="Calibri" w:cs="Calibri"/>
                  <w:sz w:val="20"/>
                  <w:szCs w:val="20"/>
                  <w:lang w:val="en-US"/>
                  <w:rPrChange w:id="331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t>Artists can create their profiles on TFC, which will enable them to connect with or know in detail about other artists, art forms &amp; art lovers.</w:t>
              </w:r>
            </w:ins>
            <w:del w:id="332" w:author="Credence SkillWorks" w:date="2022-07-01T20:09:00Z">
              <w:r w:rsidR="00A93F23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333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Artists and </w:delText>
              </w:r>
            </w:del>
            <w:ins w:id="334" w:author="HP" w:date="2022-06-27T15:07:00Z">
              <w:del w:id="335" w:author="Credence SkillWorks" w:date="2022-07-01T20:09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336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>a</w:delText>
                </w:r>
              </w:del>
            </w:ins>
            <w:del w:id="337" w:author="Credence SkillWorks" w:date="2022-07-01T20:09:00Z">
              <w:r w:rsidR="00A93F23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338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>Art lovers can create their profiles on TFC</w:delText>
              </w:r>
            </w:del>
            <w:ins w:id="339" w:author="HP" w:date="2022-06-27T15:08:00Z">
              <w:del w:id="340" w:author="Credence SkillWorks" w:date="2022-07-01T20:09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341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>,</w:delText>
                </w:r>
              </w:del>
            </w:ins>
            <w:del w:id="342" w:author="Credence SkillWorks" w:date="2022-07-01T20:09:00Z">
              <w:r w:rsidR="00A93F23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343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 which will enable them to connect </w:delText>
              </w:r>
            </w:del>
            <w:ins w:id="344" w:author="HP" w:date="2022-06-27T15:11:00Z">
              <w:del w:id="345" w:author="Credence SkillWorks" w:date="2022-07-01T20:09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346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with </w:delText>
                </w:r>
              </w:del>
            </w:ins>
            <w:del w:id="347" w:author="Credence SkillWorks" w:date="2022-07-01T20:09:00Z">
              <w:r w:rsidR="00A93F23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348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or know </w:delText>
              </w:r>
            </w:del>
            <w:ins w:id="349" w:author="HP" w:date="2022-06-27T15:08:00Z">
              <w:del w:id="350" w:author="Credence SkillWorks" w:date="2022-07-01T20:09:00Z">
                <w:r w:rsidR="004623A4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351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in detail </w:delText>
                </w:r>
              </w:del>
            </w:ins>
            <w:del w:id="352" w:author="Credence SkillWorks" w:date="2022-07-01T20:09:00Z">
              <w:r w:rsidR="00A93F23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353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>about other artists</w:delText>
              </w:r>
            </w:del>
            <w:ins w:id="354" w:author="pushkarkulkarni21@gmail.com" w:date="2022-06-30T16:29:00Z">
              <w:del w:id="355" w:author="Credence SkillWorks" w:date="2022-07-01T20:09:00Z">
                <w:r w:rsidR="00AF1C62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356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, </w:delText>
                </w:r>
              </w:del>
            </w:ins>
            <w:del w:id="357" w:author="Credence SkillWorks" w:date="2022-07-01T20:09:00Z">
              <w:r w:rsidR="00A93F23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358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 and art forms</w:delText>
              </w:r>
            </w:del>
            <w:ins w:id="359" w:author="pushkarkulkarni21@gmail.com" w:date="2022-06-30T16:29:00Z">
              <w:del w:id="360" w:author="Credence SkillWorks" w:date="2022-07-01T20:09:00Z">
                <w:r w:rsidR="00AF1C62" w:rsidRPr="009C40A0" w:rsidDel="003C4284">
                  <w:rPr>
                    <w:rFonts w:ascii="Calibri" w:hAnsi="Calibri" w:cs="Calibri"/>
                    <w:sz w:val="20"/>
                    <w:szCs w:val="20"/>
                    <w:lang w:val="en-US"/>
                    <w:rPrChange w:id="361" w:author="Credence SkillWorks" w:date="2022-07-08T20:58:00Z">
                      <w:rPr>
                        <w:rFonts w:ascii="Calibri" w:hAnsi="Calibri" w:cs="Calibri"/>
                        <w:sz w:val="21"/>
                        <w:szCs w:val="21"/>
                        <w:lang w:val="en-US"/>
                      </w:rPr>
                    </w:rPrChange>
                  </w:rPr>
                  <w:delText xml:space="preserve"> &amp; art lovers</w:delText>
                </w:r>
              </w:del>
            </w:ins>
            <w:del w:id="362" w:author="Credence SkillWorks" w:date="2022-07-01T20:09:00Z">
              <w:r w:rsidR="00A93F23" w:rsidRPr="009C40A0" w:rsidDel="003C4284">
                <w:rPr>
                  <w:rFonts w:ascii="Calibri" w:hAnsi="Calibri" w:cs="Calibri"/>
                  <w:sz w:val="20"/>
                  <w:szCs w:val="20"/>
                  <w:lang w:val="en-US"/>
                  <w:rPrChange w:id="363" w:author="Credence SkillWorks" w:date="2022-07-08T20:58:00Z">
                    <w:rPr>
                      <w:rFonts w:ascii="Calibri" w:hAnsi="Calibri" w:cs="Calibri"/>
                      <w:sz w:val="21"/>
                      <w:szCs w:val="21"/>
                      <w:lang w:val="en-US"/>
                    </w:rPr>
                  </w:rPrChange>
                </w:rPr>
                <w:delText xml:space="preserve">.  </w:delText>
              </w:r>
            </w:del>
          </w:p>
        </w:tc>
        <w:tc>
          <w:tcPr>
            <w:tcW w:w="3849" w:type="dxa"/>
            <w:tcPrChange w:id="364" w:author="Credence SkillWorks" w:date="2022-07-08T20:58:00Z">
              <w:tcPr>
                <w:tcW w:w="2836" w:type="dxa"/>
              </w:tcPr>
            </w:tcPrChange>
          </w:tcPr>
          <w:p w14:paraId="05022927" w14:textId="4B7F43C3" w:rsidR="000F452D" w:rsidRPr="009C40A0" w:rsidDel="009C40A0" w:rsidRDefault="000F452D" w:rsidP="000F452D">
            <w:pPr>
              <w:rPr>
                <w:ins w:id="365" w:author="jr-hrd" w:date="2022-07-04T16:10:00Z"/>
                <w:del w:id="366" w:author="Credence SkillWorks" w:date="2022-07-08T20:59:00Z"/>
                <w:sz w:val="22"/>
                <w:szCs w:val="22"/>
                <w:rPrChange w:id="367" w:author="Credence SkillWorks" w:date="2022-07-08T20:58:00Z">
                  <w:rPr>
                    <w:ins w:id="368" w:author="jr-hrd" w:date="2022-07-04T16:10:00Z"/>
                    <w:del w:id="369" w:author="Credence SkillWorks" w:date="2022-07-08T20:59:00Z"/>
                  </w:rPr>
                </w:rPrChange>
              </w:rPr>
            </w:pPr>
            <w:ins w:id="370" w:author="jr-hrd" w:date="2022-07-04T16:10:00Z">
              <w:del w:id="371" w:author="Credence SkillWorks" w:date="2022-07-08T20:44:00Z">
                <w:r w:rsidRPr="009C40A0" w:rsidDel="00CA13AF">
                  <w:rPr>
                    <w:rFonts w:cs="Arial Unicode MS" w:hint="eastAsia"/>
                    <w:sz w:val="22"/>
                    <w:szCs w:val="22"/>
                    <w:cs/>
                    <w:rPrChange w:id="372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 xml:space="preserve">कलाकार त्यांचे प्रोफाइल </w:delText>
                </w:r>
                <w:r w:rsidRPr="009C40A0" w:rsidDel="00CA13AF">
                  <w:rPr>
                    <w:sz w:val="22"/>
                    <w:szCs w:val="22"/>
                    <w:rPrChange w:id="373" w:author="Credence SkillWorks" w:date="2022-07-08T20:58:00Z">
                      <w:rPr/>
                    </w:rPrChange>
                  </w:rPr>
                  <w:delText xml:space="preserve">TFC </w:delText>
                </w:r>
                <w:r w:rsidRPr="009C40A0" w:rsidDel="00CA13AF">
                  <w:rPr>
                    <w:rFonts w:cs="Arial Unicode MS" w:hint="eastAsia"/>
                    <w:sz w:val="22"/>
                    <w:szCs w:val="22"/>
                    <w:cs/>
                    <w:rPrChange w:id="374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वर तयार करू शकतात</w:delText>
                </w:r>
                <w:r w:rsidRPr="009C40A0" w:rsidDel="00CA13AF">
                  <w:rPr>
                    <w:sz w:val="22"/>
                    <w:szCs w:val="22"/>
                    <w:rPrChange w:id="375" w:author="Credence SkillWorks" w:date="2022-07-08T20:58:00Z">
                      <w:rPr/>
                    </w:rPrChange>
                  </w:rPr>
                  <w:delText xml:space="preserve">, </w:delText>
                </w:r>
                <w:r w:rsidRPr="009C40A0" w:rsidDel="00CA13AF">
                  <w:rPr>
                    <w:rFonts w:cs="Arial Unicode MS" w:hint="eastAsia"/>
                    <w:sz w:val="22"/>
                    <w:szCs w:val="22"/>
                    <w:cs/>
                    <w:rPrChange w:id="376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जे त्यांना इतर कलाकार</w:delText>
                </w:r>
                <w:r w:rsidRPr="009C40A0" w:rsidDel="00CA13AF">
                  <w:rPr>
                    <w:sz w:val="22"/>
                    <w:szCs w:val="22"/>
                    <w:rPrChange w:id="377" w:author="Credence SkillWorks" w:date="2022-07-08T20:58:00Z">
                      <w:rPr/>
                    </w:rPrChange>
                  </w:rPr>
                  <w:delText xml:space="preserve">, </w:delText>
                </w:r>
                <w:r w:rsidRPr="009C40A0" w:rsidDel="00CA13AF">
                  <w:rPr>
                    <w:rFonts w:cs="Arial Unicode MS" w:hint="eastAsia"/>
                    <w:sz w:val="22"/>
                    <w:szCs w:val="22"/>
                    <w:cs/>
                    <w:rPrChange w:id="378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कला प्रकार आणि कलाप्रेमींशी संपर्क साधण्यास किंवा त्यांच्याबद्दल तपशीलवार जाणून घेण्यास सक्षम करेल</w:delText>
                </w:r>
              </w:del>
            </w:ins>
            <w:ins w:id="379" w:author="Credence SkillWorks" w:date="2022-07-08T20:46:00Z">
              <w:r w:rsidR="00CA13AF" w:rsidRPr="009C40A0">
                <w:rPr>
                  <w:sz w:val="22"/>
                  <w:szCs w:val="22"/>
                  <w:rPrChange w:id="380" w:author="Credence SkillWorks" w:date="2022-07-08T20:58:00Z">
                    <w:rPr/>
                  </w:rPrChange>
                </w:rPr>
                <w:t xml:space="preserve"> </w:t>
              </w:r>
              <w:r w:rsidR="00CA13AF" w:rsidRPr="009C40A0">
                <w:rPr>
                  <w:rFonts w:cs="Arial Unicode MS"/>
                  <w:sz w:val="22"/>
                  <w:szCs w:val="22"/>
                  <w:rPrChange w:id="381" w:author="Credence SkillWorks" w:date="2022-07-08T20:58:00Z">
                    <w:rPr>
                      <w:rFonts w:cs="Arial Unicode MS"/>
                    </w:rPr>
                  </w:rPrChange>
                </w:rPr>
                <w:t xml:space="preserve">TFC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382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म्हणजेच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383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384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द</w:t>
              </w:r>
              <w:r w:rsidR="00CA13AF" w:rsidRPr="009C40A0">
                <w:rPr>
                  <w:rFonts w:cs="Arial Unicode MS"/>
                  <w:sz w:val="22"/>
                  <w:szCs w:val="22"/>
                  <w:rPrChange w:id="385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386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फोक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387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388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कल्चर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389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390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च्या</w:t>
              </w:r>
              <w:proofErr w:type="spellEnd"/>
              <w:proofErr w:type="gramEnd"/>
              <w:r w:rsidR="00CA13AF" w:rsidRPr="009C40A0">
                <w:rPr>
                  <w:rFonts w:cs="Arial Unicode MS"/>
                  <w:sz w:val="22"/>
                  <w:szCs w:val="22"/>
                  <w:rPrChange w:id="391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392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वेबसाईटवर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393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394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कलाकार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395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396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स्वात</w:t>
              </w:r>
              <w:r w:rsidR="00CA13AF" w:rsidRPr="009C40A0">
                <w:rPr>
                  <w:rFonts w:cs="Arial Unicode MS"/>
                  <w:sz w:val="22"/>
                  <w:szCs w:val="22"/>
                  <w:rPrChange w:id="397" w:author="Credence SkillWorks" w:date="2022-07-08T20:58:00Z">
                    <w:rPr>
                      <w:rFonts w:cs="Arial Unicode MS"/>
                    </w:rPr>
                  </w:rPrChange>
                </w:rPr>
                <w:t>:</w:t>
              </w:r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398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चे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399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00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प्रोफाइल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01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02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तयार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03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04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करू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05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06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शकतात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07" w:author="Credence SkillWorks" w:date="2022-07-08T20:58:00Z">
                    <w:rPr>
                      <w:rFonts w:cs="Arial Unicode MS"/>
                    </w:rPr>
                  </w:rPrChange>
                </w:rPr>
                <w:t xml:space="preserve">. 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08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हे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09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10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प्रोफाइल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11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12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त्यांना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13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14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इतर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15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16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कलाकार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17" w:author="Credence SkillWorks" w:date="2022-07-08T20:58:00Z">
                    <w:rPr>
                      <w:rFonts w:cs="Arial Unicode MS"/>
                    </w:rPr>
                  </w:rPrChange>
                </w:rPr>
                <w:t xml:space="preserve">,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18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कला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19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20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प्रकार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21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22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आणि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23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24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कलाप्रेमींशी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25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26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संपर्क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27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28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साधण्यास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29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30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किंवा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31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32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त्यांच्याबद्दल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33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34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जाणून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35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36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घेण्यास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37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38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मदत</w:t>
              </w:r>
              <w:proofErr w:type="spellEnd"/>
              <w:r w:rsidR="00CA13AF" w:rsidRPr="009C40A0">
                <w:rPr>
                  <w:rFonts w:cs="Arial Unicode MS"/>
                  <w:sz w:val="22"/>
                  <w:szCs w:val="22"/>
                  <w:rPrChange w:id="439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="00CA13AF" w:rsidRPr="009C40A0">
                <w:rPr>
                  <w:rFonts w:ascii="Nirmala UI" w:hAnsi="Nirmala UI" w:cs="Nirmala UI"/>
                  <w:sz w:val="22"/>
                  <w:szCs w:val="22"/>
                  <w:rPrChange w:id="440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करेल</w:t>
              </w:r>
            </w:ins>
            <w:proofErr w:type="spellEnd"/>
            <w:ins w:id="441" w:author="jr-hrd" w:date="2022-07-04T16:10:00Z">
              <w:r w:rsidRPr="009C40A0">
                <w:rPr>
                  <w:rFonts w:cs="Arial Unicode MS" w:hint="eastAsia"/>
                  <w:sz w:val="22"/>
                  <w:szCs w:val="22"/>
                  <w:cs/>
                  <w:rPrChange w:id="442" w:author="Credence SkillWorks" w:date="2022-07-08T20:58:00Z">
                    <w:rPr>
                      <w:rFonts w:cs="Arial Unicode MS" w:hint="eastAsia"/>
                      <w:cs/>
                    </w:rPr>
                  </w:rPrChange>
                </w:rPr>
                <w:t>.</w:t>
              </w:r>
            </w:ins>
          </w:p>
          <w:p w14:paraId="3EF17D02" w14:textId="4833DB08" w:rsidR="000F452D" w:rsidRPr="009C40A0" w:rsidDel="00CA13AF" w:rsidRDefault="000F452D" w:rsidP="000F452D">
            <w:pPr>
              <w:rPr>
                <w:ins w:id="443" w:author="jr-hrd" w:date="2022-07-04T16:10:00Z"/>
                <w:del w:id="444" w:author="Credence SkillWorks" w:date="2022-07-08T20:47:00Z"/>
                <w:sz w:val="22"/>
                <w:szCs w:val="22"/>
                <w:rPrChange w:id="445" w:author="Credence SkillWorks" w:date="2022-07-08T20:58:00Z">
                  <w:rPr>
                    <w:ins w:id="446" w:author="jr-hrd" w:date="2022-07-04T16:10:00Z"/>
                    <w:del w:id="447" w:author="Credence SkillWorks" w:date="2022-07-08T20:47:00Z"/>
                  </w:rPr>
                </w:rPrChange>
              </w:rPr>
            </w:pPr>
          </w:p>
          <w:p w14:paraId="46C5F428" w14:textId="77777777" w:rsidR="00E3301B" w:rsidRPr="009C40A0" w:rsidRDefault="00E3301B" w:rsidP="009C40A0">
            <w:pPr>
              <w:rPr>
                <w:rPrChange w:id="448" w:author="Credence SkillWorks" w:date="2022-07-08T20:58:00Z">
                  <w:rPr>
                    <w:rFonts w:ascii="Calibri" w:hAnsi="Calibri" w:cs="Calibri"/>
                    <w:sz w:val="21"/>
                    <w:szCs w:val="21"/>
                  </w:rPr>
                </w:rPrChange>
              </w:rPr>
              <w:pPrChange w:id="449" w:author="Credence SkillWorks" w:date="2022-07-08T20:59:00Z">
                <w:pPr>
                  <w:pStyle w:val="Body"/>
                </w:pPr>
              </w:pPrChange>
            </w:pPr>
          </w:p>
        </w:tc>
        <w:tc>
          <w:tcPr>
            <w:tcW w:w="2246" w:type="dxa"/>
            <w:tcPrChange w:id="450" w:author="Credence SkillWorks" w:date="2022-07-08T20:58:00Z">
              <w:tcPr>
                <w:tcW w:w="2551" w:type="dxa"/>
              </w:tcPr>
            </w:tcPrChange>
          </w:tcPr>
          <w:p w14:paraId="33347434" w14:textId="77777777" w:rsidR="00E3301B" w:rsidRPr="009C40A0" w:rsidRDefault="00E3301B" w:rsidP="00992765">
            <w:pPr>
              <w:pStyle w:val="Body"/>
              <w:ind w:left="720"/>
              <w:rPr>
                <w:rFonts w:ascii="Calibri" w:hAnsi="Calibri" w:cs="Calibri"/>
                <w:sz w:val="20"/>
                <w:szCs w:val="20"/>
                <w:rPrChange w:id="451" w:author="Credence SkillWorks" w:date="2022-07-08T20:58:00Z">
                  <w:rPr>
                    <w:rFonts w:ascii="Calibri" w:hAnsi="Calibri" w:cs="Calibri"/>
                    <w:sz w:val="21"/>
                    <w:szCs w:val="21"/>
                  </w:rPr>
                </w:rPrChange>
              </w:rPr>
            </w:pPr>
          </w:p>
        </w:tc>
      </w:tr>
      <w:tr w:rsidR="00E3301B" w:rsidRPr="009C40A0" w14:paraId="24534006" w14:textId="77777777" w:rsidTr="009C40A0">
        <w:trPr>
          <w:trHeight w:val="645"/>
          <w:trPrChange w:id="452" w:author="Credence SkillWorks" w:date="2022-07-08T20:58:00Z">
            <w:trPr>
              <w:trHeight w:val="645"/>
            </w:trPr>
          </w:trPrChange>
        </w:trPr>
        <w:tc>
          <w:tcPr>
            <w:tcW w:w="3970" w:type="dxa"/>
            <w:tcPrChange w:id="453" w:author="Credence SkillWorks" w:date="2022-07-08T20:58:00Z">
              <w:tcPr>
                <w:tcW w:w="4678" w:type="dxa"/>
              </w:tcPr>
            </w:tcPrChange>
          </w:tcPr>
          <w:p w14:paraId="7BC24061" w14:textId="3E414162" w:rsidR="00E3301B" w:rsidRPr="009C40A0" w:rsidRDefault="002917DB" w:rsidP="00992765">
            <w:pPr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454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</w:pPr>
            <w:ins w:id="455" w:author="pushkarkulkarni21@gmail.com" w:date="2022-07-01T19:26:00Z"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456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Registered</w:t>
              </w:r>
            </w:ins>
            <w:del w:id="457" w:author="pushkarkulkarni21@gmail.com" w:date="2022-07-01T19:26:00Z">
              <w:r w:rsidR="00A93F23" w:rsidRPr="009C40A0" w:rsidDel="002917DB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458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delText>Logged in</w:delText>
              </w:r>
            </w:del>
            <w:r w:rsidR="00A93F23"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459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 xml:space="preserve"> artists can upload </w:t>
            </w:r>
            <w:r w:rsidR="00AA263B"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460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>their information and copyright free self-owned content like</w:t>
            </w:r>
            <w:del w:id="461" w:author="HP" w:date="2022-06-27T15:08:00Z">
              <w:r w:rsidR="00AA263B" w:rsidRPr="009C40A0" w:rsidDel="004623A4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462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delText>s</w:delText>
              </w:r>
            </w:del>
            <w:r w:rsidR="00AA263B"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463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 xml:space="preserve"> images and videos in limited quantity</w:t>
            </w:r>
            <w:ins w:id="464" w:author="HP" w:date="2022-06-27T15:08:00Z">
              <w:r w:rsidR="004623A4"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465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on this platform</w:t>
              </w:r>
            </w:ins>
            <w:r w:rsidR="00AA263B"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466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>.</w:t>
            </w:r>
          </w:p>
        </w:tc>
        <w:tc>
          <w:tcPr>
            <w:tcW w:w="3849" w:type="dxa"/>
            <w:tcPrChange w:id="467" w:author="Credence SkillWorks" w:date="2022-07-08T20:58:00Z">
              <w:tcPr>
                <w:tcW w:w="2836" w:type="dxa"/>
              </w:tcPr>
            </w:tcPrChange>
          </w:tcPr>
          <w:p w14:paraId="5305F1D8" w14:textId="01930162" w:rsidR="000F452D" w:rsidRPr="009C40A0" w:rsidDel="00126B94" w:rsidRDefault="000F452D" w:rsidP="000F452D">
            <w:pPr>
              <w:rPr>
                <w:ins w:id="468" w:author="jr-hrd" w:date="2022-07-04T16:10:00Z"/>
                <w:del w:id="469" w:author="Credence SkillWorks" w:date="2022-07-08T20:47:00Z"/>
                <w:sz w:val="22"/>
                <w:szCs w:val="22"/>
                <w:rPrChange w:id="470" w:author="Credence SkillWorks" w:date="2022-07-08T20:58:00Z">
                  <w:rPr>
                    <w:ins w:id="471" w:author="jr-hrd" w:date="2022-07-04T16:10:00Z"/>
                    <w:del w:id="472" w:author="Credence SkillWorks" w:date="2022-07-08T20:47:00Z"/>
                  </w:rPr>
                </w:rPrChange>
              </w:rPr>
            </w:pPr>
            <w:ins w:id="473" w:author="jr-hrd" w:date="2022-07-04T16:10:00Z">
              <w:del w:id="474" w:author="Credence SkillWorks" w:date="2022-07-08T20:47:00Z">
                <w:r w:rsidRPr="009C40A0" w:rsidDel="00126B94">
                  <w:rPr>
                    <w:rFonts w:cs="Arial Unicode MS" w:hint="eastAsia"/>
                    <w:sz w:val="22"/>
                    <w:szCs w:val="22"/>
                    <w:cs/>
                    <w:rPrChange w:id="475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नोंदणीकृत कलाकार त्यांची माहिती आणि कॉपीराइट-मुक्त स्वतःच्या मालकीची सामग्री जसे की फोटो आणि व्हिडिओ मर्यादित प्रमाणात या प्लॅटफॉर्मवर अपलोड करू शकतात.</w:delText>
                </w:r>
              </w:del>
            </w:ins>
          </w:p>
          <w:p w14:paraId="662CBB5A" w14:textId="6504B8E0" w:rsidR="00E3301B" w:rsidRPr="009C40A0" w:rsidRDefault="00126B94" w:rsidP="00126B94">
            <w:pPr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476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</w:pPr>
            <w:proofErr w:type="spellStart"/>
            <w:ins w:id="477" w:author="Credence SkillWorks" w:date="2022-07-08T20:48:00Z"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478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नोंदणीकृत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479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480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कलाकार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481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482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हे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483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484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त्यांची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485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486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माहिती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487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488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आणि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489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490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कॉपीराइट</w:t>
              </w:r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491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-</w:t>
              </w:r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492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मुक्त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493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494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स्वतःचे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495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496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कन्टेन्ट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497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498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जसे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499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00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की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01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02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फोटो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03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,</w:t>
              </w:r>
              <w:proofErr w:type="gram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04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05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व्हिडिओ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06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,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07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लेखन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08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09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मर्यादित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10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11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प्रमाणात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12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13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या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14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15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प्लॅटफॉर्मवर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16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17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अपलोड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18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19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करू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20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21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शकतात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22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.</w:t>
              </w:r>
            </w:ins>
          </w:p>
        </w:tc>
        <w:tc>
          <w:tcPr>
            <w:tcW w:w="2246" w:type="dxa"/>
            <w:tcPrChange w:id="523" w:author="Credence SkillWorks" w:date="2022-07-08T20:58:00Z">
              <w:tcPr>
                <w:tcW w:w="2551" w:type="dxa"/>
              </w:tcPr>
            </w:tcPrChange>
          </w:tcPr>
          <w:p w14:paraId="5D1C5E1C" w14:textId="77777777" w:rsidR="00E3301B" w:rsidRPr="009C40A0" w:rsidRDefault="00E3301B" w:rsidP="00992765">
            <w:pPr>
              <w:rPr>
                <w:rFonts w:ascii="Calibri" w:hAnsi="Calibri" w:cs="Calibri"/>
                <w:color w:val="FF0000"/>
                <w:sz w:val="20"/>
                <w:szCs w:val="20"/>
                <w:u w:color="000000"/>
                <w:rPrChange w:id="524" w:author="Credence SkillWorks" w:date="2022-07-08T20:58:00Z">
                  <w:rPr>
                    <w:rFonts w:ascii="Calibri" w:hAnsi="Calibri" w:cs="Calibri"/>
                    <w:color w:val="FF0000"/>
                    <w:sz w:val="21"/>
                    <w:szCs w:val="21"/>
                    <w:u w:color="000000"/>
                  </w:rPr>
                </w:rPrChange>
              </w:rPr>
            </w:pPr>
          </w:p>
        </w:tc>
      </w:tr>
      <w:tr w:rsidR="00AA263B" w:rsidRPr="009C40A0" w14:paraId="22BCAA27" w14:textId="77777777" w:rsidTr="009C40A0">
        <w:trPr>
          <w:trHeight w:val="645"/>
          <w:trPrChange w:id="525" w:author="Credence SkillWorks" w:date="2022-07-08T20:58:00Z">
            <w:trPr>
              <w:trHeight w:val="645"/>
            </w:trPr>
          </w:trPrChange>
        </w:trPr>
        <w:tc>
          <w:tcPr>
            <w:tcW w:w="3970" w:type="dxa"/>
            <w:tcPrChange w:id="526" w:author="Credence SkillWorks" w:date="2022-07-08T20:58:00Z">
              <w:tcPr>
                <w:tcW w:w="4678" w:type="dxa"/>
              </w:tcPr>
            </w:tcPrChange>
          </w:tcPr>
          <w:p w14:paraId="28CBF694" w14:textId="24C7048F" w:rsidR="00AA263B" w:rsidRPr="009C40A0" w:rsidRDefault="00AA263B" w:rsidP="004623A4">
            <w:pPr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527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</w:pPr>
            <w:r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528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 xml:space="preserve">Artists can also </w:t>
            </w:r>
            <w:ins w:id="529" w:author="pushkarkulkarni21@gmail.com" w:date="2022-06-30T16:32:00Z">
              <w:r w:rsidR="00AF1C62"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30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host or attend</w:t>
              </w:r>
            </w:ins>
            <w:del w:id="531" w:author="pushkarkulkarni21@gmail.com" w:date="2022-06-30T16:32:00Z">
              <w:r w:rsidRPr="009C40A0" w:rsidDel="00AF1C62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32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delText>create</w:delText>
              </w:r>
            </w:del>
            <w:r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533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 xml:space="preserve"> </w:t>
            </w:r>
            <w:ins w:id="534" w:author="HP" w:date="2022-06-27T15:08:00Z">
              <w:r w:rsidR="004623A4"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35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e</w:t>
              </w:r>
            </w:ins>
            <w:del w:id="536" w:author="HP" w:date="2022-06-27T15:08:00Z">
              <w:r w:rsidRPr="009C40A0" w:rsidDel="004623A4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37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delText>E</w:delText>
              </w:r>
            </w:del>
            <w:r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538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 xml:space="preserve">vents and </w:t>
            </w:r>
            <w:ins w:id="539" w:author="pushkarkulkarni21@gmail.com" w:date="2022-06-30T16:31:00Z">
              <w:r w:rsidR="00AF1C62"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40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workshops</w:t>
              </w:r>
            </w:ins>
            <w:ins w:id="541" w:author="pushkarkulkarni21@gmail.com" w:date="2022-06-30T16:32:00Z">
              <w:r w:rsidR="00C477DD"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42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created</w:t>
              </w:r>
            </w:ins>
            <w:del w:id="543" w:author="pushkarkulkarni21@gmail.com" w:date="2022-06-30T16:31:00Z">
              <w:r w:rsidRPr="009C40A0" w:rsidDel="00AF1C62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44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delText>courses</w:delText>
              </w:r>
            </w:del>
            <w:r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545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 xml:space="preserve"> on TFC</w:t>
            </w:r>
            <w:ins w:id="546" w:author="HP" w:date="2022-06-27T15:09:00Z">
              <w:r w:rsidR="004623A4"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47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, which art lovers with similar interest can find engaging. </w:t>
              </w:r>
            </w:ins>
            <w:del w:id="548" w:author="HP" w:date="2022-06-27T15:09:00Z">
              <w:r w:rsidRPr="009C40A0" w:rsidDel="004623A4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49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delText xml:space="preserve"> </w:delText>
              </w:r>
            </w:del>
            <w:del w:id="550" w:author="HP" w:date="2022-06-27T15:10:00Z">
              <w:r w:rsidRPr="009C40A0" w:rsidDel="004623A4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51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delText>which will be engaged with art lovers in similar interest area.</w:delText>
              </w:r>
            </w:del>
          </w:p>
        </w:tc>
        <w:tc>
          <w:tcPr>
            <w:tcW w:w="3849" w:type="dxa"/>
            <w:tcPrChange w:id="552" w:author="Credence SkillWorks" w:date="2022-07-08T20:58:00Z">
              <w:tcPr>
                <w:tcW w:w="2836" w:type="dxa"/>
              </w:tcPr>
            </w:tcPrChange>
          </w:tcPr>
          <w:p w14:paraId="5F0CA2C8" w14:textId="3E94FFE2" w:rsidR="000F452D" w:rsidRPr="009C40A0" w:rsidDel="00126B94" w:rsidRDefault="000F452D" w:rsidP="000F452D">
            <w:pPr>
              <w:rPr>
                <w:ins w:id="553" w:author="jr-hrd" w:date="2022-07-04T16:10:00Z"/>
                <w:del w:id="554" w:author="Credence SkillWorks" w:date="2022-07-08T20:48:00Z"/>
                <w:sz w:val="22"/>
                <w:szCs w:val="22"/>
                <w:rPrChange w:id="555" w:author="Credence SkillWorks" w:date="2022-07-08T20:58:00Z">
                  <w:rPr>
                    <w:ins w:id="556" w:author="jr-hrd" w:date="2022-07-04T16:10:00Z"/>
                    <w:del w:id="557" w:author="Credence SkillWorks" w:date="2022-07-08T20:48:00Z"/>
                  </w:rPr>
                </w:rPrChange>
              </w:rPr>
            </w:pPr>
            <w:ins w:id="558" w:author="jr-hrd" w:date="2022-07-04T16:10:00Z">
              <w:del w:id="559" w:author="Credence SkillWorks" w:date="2022-07-08T20:48:00Z">
                <w:r w:rsidRPr="009C40A0" w:rsidDel="00126B94">
                  <w:rPr>
                    <w:rFonts w:cs="Arial Unicode MS" w:hint="eastAsia"/>
                    <w:sz w:val="22"/>
                    <w:szCs w:val="22"/>
                    <w:cs/>
                    <w:rPrChange w:id="560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 xml:space="preserve">कलाकार </w:delText>
                </w:r>
                <w:r w:rsidRPr="009C40A0" w:rsidDel="00126B94">
                  <w:rPr>
                    <w:sz w:val="22"/>
                    <w:szCs w:val="22"/>
                    <w:rPrChange w:id="561" w:author="Credence SkillWorks" w:date="2022-07-08T20:58:00Z">
                      <w:rPr/>
                    </w:rPrChange>
                  </w:rPr>
                  <w:delText xml:space="preserve">TFC </w:delText>
                </w:r>
                <w:r w:rsidRPr="009C40A0" w:rsidDel="00126B94">
                  <w:rPr>
                    <w:rFonts w:cs="Arial Unicode MS" w:hint="eastAsia"/>
                    <w:sz w:val="22"/>
                    <w:szCs w:val="22"/>
                    <w:cs/>
                    <w:rPrChange w:id="562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वरील</w:delText>
                </w:r>
                <w:r w:rsidRPr="009C40A0" w:rsidDel="00126B94">
                  <w:rPr>
                    <w:sz w:val="22"/>
                    <w:szCs w:val="22"/>
                    <w:rPrChange w:id="563" w:author="Credence SkillWorks" w:date="2022-07-08T20:58:00Z">
                      <w:rPr/>
                    </w:rPrChange>
                  </w:rPr>
                  <w:delText xml:space="preserve">  </w:delText>
                </w:r>
                <w:r w:rsidRPr="009C40A0" w:rsidDel="00126B94">
                  <w:rPr>
                    <w:rFonts w:cs="Arial Unicode MS" w:hint="eastAsia"/>
                    <w:sz w:val="22"/>
                    <w:szCs w:val="22"/>
                    <w:cs/>
                    <w:rPrChange w:id="564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कार्यक्रम आणि कार्यशाळा होस्ट करू शकतात किंवा उपस्थित राहू शकतात</w:delText>
                </w:r>
                <w:r w:rsidRPr="009C40A0" w:rsidDel="00126B94">
                  <w:rPr>
                    <w:sz w:val="22"/>
                    <w:szCs w:val="22"/>
                    <w:rPrChange w:id="565" w:author="Credence SkillWorks" w:date="2022-07-08T20:58:00Z">
                      <w:rPr/>
                    </w:rPrChange>
                  </w:rPr>
                  <w:delText xml:space="preserve">, </w:delText>
                </w:r>
                <w:r w:rsidRPr="009C40A0" w:rsidDel="00126B94">
                  <w:rPr>
                    <w:rFonts w:cs="Arial Unicode MS" w:hint="eastAsia"/>
                    <w:sz w:val="22"/>
                    <w:szCs w:val="22"/>
                    <w:cs/>
                    <w:rPrChange w:id="566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त्याच कलेत आवड असलेल्या कलाप्रेमींना ते आकर्षक आणि मनोरंजक ठरू शकतात.</w:delText>
                </w:r>
              </w:del>
            </w:ins>
          </w:p>
          <w:p w14:paraId="33BF61C9" w14:textId="0C1C4A4B" w:rsidR="00AA263B" w:rsidRPr="009C40A0" w:rsidRDefault="00126B94" w:rsidP="00126B94">
            <w:pPr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567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</w:pPr>
            <w:ins w:id="568" w:author="Credence SkillWorks" w:date="2022-07-08T20:52:00Z"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69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TCF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70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वर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71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,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72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कलाकार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73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74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त्यांचे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75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76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कार्यक्रम</w:t>
              </w:r>
              <w:proofErr w:type="spellEnd"/>
              <w:proofErr w:type="gram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77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78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आणि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79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80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कार्यशाळा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81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82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आयोजित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83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84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करू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85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86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शकतात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87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.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88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आयोजित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89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90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उपक्रमात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91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92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कलाकार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93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94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किंवा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95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96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कलाप्रेमी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97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598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सहभागी</w:t>
              </w:r>
              <w:proofErr w:type="spellEnd"/>
              <w:proofErr w:type="gram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599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600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होऊ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601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eastAsia="Helvetica Neue" w:hAnsi="Nirmala UI" w:cs="Nirmala UI"/>
                  <w:color w:val="000000"/>
                  <w:sz w:val="20"/>
                  <w:szCs w:val="20"/>
                  <w:u w:color="000000"/>
                  <w:rPrChange w:id="602" w:author="Credence SkillWorks" w:date="2022-07-08T20:58:00Z">
                    <w:rPr>
                      <w:rFonts w:ascii="Nirmala UI" w:eastAsia="Helvetica Neue" w:hAnsi="Nirmala UI" w:cs="Nirmala U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शकतात</w:t>
              </w:r>
              <w:proofErr w:type="spellEnd"/>
              <w:r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603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.</w:t>
              </w:r>
            </w:ins>
          </w:p>
        </w:tc>
        <w:tc>
          <w:tcPr>
            <w:tcW w:w="2246" w:type="dxa"/>
            <w:tcPrChange w:id="604" w:author="Credence SkillWorks" w:date="2022-07-08T20:58:00Z">
              <w:tcPr>
                <w:tcW w:w="2551" w:type="dxa"/>
              </w:tcPr>
            </w:tcPrChange>
          </w:tcPr>
          <w:p w14:paraId="50172393" w14:textId="77777777" w:rsidR="00AA263B" w:rsidRPr="009C40A0" w:rsidRDefault="00AA263B" w:rsidP="00992765">
            <w:pPr>
              <w:rPr>
                <w:rFonts w:ascii="Calibri" w:hAnsi="Calibri" w:cs="Calibri"/>
                <w:color w:val="FF0000"/>
                <w:sz w:val="20"/>
                <w:szCs w:val="20"/>
                <w:u w:color="000000"/>
                <w:rPrChange w:id="605" w:author="Credence SkillWorks" w:date="2022-07-08T20:58:00Z">
                  <w:rPr>
                    <w:rFonts w:ascii="Calibri" w:hAnsi="Calibri" w:cs="Calibri"/>
                    <w:color w:val="FF0000"/>
                    <w:sz w:val="21"/>
                    <w:szCs w:val="21"/>
                    <w:u w:color="000000"/>
                  </w:rPr>
                </w:rPrChange>
              </w:rPr>
            </w:pPr>
          </w:p>
        </w:tc>
      </w:tr>
      <w:tr w:rsidR="00AA263B" w:rsidRPr="009C40A0" w14:paraId="04769C82" w14:textId="77777777" w:rsidTr="009C40A0">
        <w:trPr>
          <w:trHeight w:val="645"/>
          <w:trPrChange w:id="606" w:author="Credence SkillWorks" w:date="2022-07-08T20:58:00Z">
            <w:trPr>
              <w:trHeight w:val="645"/>
            </w:trPr>
          </w:trPrChange>
        </w:trPr>
        <w:tc>
          <w:tcPr>
            <w:tcW w:w="3970" w:type="dxa"/>
            <w:tcPrChange w:id="607" w:author="Credence SkillWorks" w:date="2022-07-08T20:58:00Z">
              <w:tcPr>
                <w:tcW w:w="4678" w:type="dxa"/>
              </w:tcPr>
            </w:tcPrChange>
          </w:tcPr>
          <w:p w14:paraId="3AD85549" w14:textId="77777777" w:rsidR="00AA263B" w:rsidRPr="009C40A0" w:rsidRDefault="00AA263B" w:rsidP="00992765">
            <w:pPr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608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</w:pPr>
            <w:r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609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>With TFC Art Store</w:t>
            </w:r>
            <w:ins w:id="610" w:author="HP" w:date="2022-06-27T15:10:00Z">
              <w:r w:rsidR="004623A4"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611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, </w:t>
              </w:r>
            </w:ins>
            <w:del w:id="612" w:author="HP" w:date="2022-06-27T15:10:00Z">
              <w:r w:rsidRPr="009C40A0" w:rsidDel="004623A4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613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delText xml:space="preserve"> – A</w:delText>
              </w:r>
            </w:del>
            <w:ins w:id="614" w:author="HP" w:date="2022-06-27T15:10:00Z">
              <w:r w:rsidR="004623A4"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615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a</w:t>
              </w:r>
            </w:ins>
            <w:r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616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 xml:space="preserve">rtists can </w:t>
            </w:r>
            <w:r w:rsidR="00CF0700"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617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 xml:space="preserve">also </w:t>
            </w:r>
            <w:r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618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>sell their art work</w:t>
            </w:r>
            <w:ins w:id="619" w:author="HP" w:date="2022-06-27T15:10:00Z">
              <w:r w:rsidR="004623A4"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620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s</w:t>
              </w:r>
            </w:ins>
            <w:r w:rsidR="00CF0700"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621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>.</w:t>
            </w:r>
          </w:p>
        </w:tc>
        <w:tc>
          <w:tcPr>
            <w:tcW w:w="3849" w:type="dxa"/>
            <w:tcPrChange w:id="622" w:author="Credence SkillWorks" w:date="2022-07-08T20:58:00Z">
              <w:tcPr>
                <w:tcW w:w="2836" w:type="dxa"/>
              </w:tcPr>
            </w:tcPrChange>
          </w:tcPr>
          <w:p w14:paraId="290A9C66" w14:textId="77777777" w:rsidR="000F452D" w:rsidRPr="009C40A0" w:rsidDel="009C40A0" w:rsidRDefault="000F452D" w:rsidP="000F452D">
            <w:pPr>
              <w:rPr>
                <w:ins w:id="623" w:author="jr-hrd" w:date="2022-07-04T16:11:00Z"/>
                <w:del w:id="624" w:author="Credence SkillWorks" w:date="2022-07-08T20:59:00Z"/>
                <w:sz w:val="22"/>
                <w:szCs w:val="22"/>
                <w:rPrChange w:id="625" w:author="Credence SkillWorks" w:date="2022-07-08T20:58:00Z">
                  <w:rPr>
                    <w:ins w:id="626" w:author="jr-hrd" w:date="2022-07-04T16:11:00Z"/>
                    <w:del w:id="627" w:author="Credence SkillWorks" w:date="2022-07-08T20:59:00Z"/>
                  </w:rPr>
                </w:rPrChange>
              </w:rPr>
            </w:pPr>
            <w:ins w:id="628" w:author="jr-hrd" w:date="2022-07-04T16:11:00Z">
              <w:r w:rsidRPr="009C40A0">
                <w:rPr>
                  <w:sz w:val="22"/>
                  <w:szCs w:val="22"/>
                  <w:rPrChange w:id="629" w:author="Credence SkillWorks" w:date="2022-07-08T20:58:00Z">
                    <w:rPr/>
                  </w:rPrChange>
                </w:rPr>
                <w:t xml:space="preserve">TFC </w:t>
              </w:r>
              <w:r w:rsidRPr="009C40A0">
                <w:rPr>
                  <w:rFonts w:cs="Arial Unicode MS" w:hint="eastAsia"/>
                  <w:sz w:val="22"/>
                  <w:szCs w:val="22"/>
                  <w:cs/>
                  <w:rPrChange w:id="630" w:author="Credence SkillWorks" w:date="2022-07-08T20:58:00Z">
                    <w:rPr>
                      <w:rFonts w:cs="Arial Unicode MS" w:hint="eastAsia"/>
                      <w:cs/>
                    </w:rPr>
                  </w:rPrChange>
                </w:rPr>
                <w:t xml:space="preserve">आर्ट स्टोअर </w:t>
              </w:r>
              <w:proofErr w:type="gramStart"/>
              <w:r w:rsidRPr="009C40A0">
                <w:rPr>
                  <w:rFonts w:cs="Arial Unicode MS" w:hint="eastAsia"/>
                  <w:sz w:val="22"/>
                  <w:szCs w:val="22"/>
                  <w:cs/>
                  <w:rPrChange w:id="631" w:author="Credence SkillWorks" w:date="2022-07-08T20:58:00Z">
                    <w:rPr>
                      <w:rFonts w:cs="Arial Unicode MS" w:hint="eastAsia"/>
                      <w:cs/>
                    </w:rPr>
                  </w:rPrChange>
                </w:rPr>
                <w:t>द्वारे</w:t>
              </w:r>
              <w:r w:rsidRPr="009C40A0">
                <w:rPr>
                  <w:sz w:val="22"/>
                  <w:szCs w:val="22"/>
                  <w:rPrChange w:id="632" w:author="Credence SkillWorks" w:date="2022-07-08T20:58:00Z">
                    <w:rPr/>
                  </w:rPrChange>
                </w:rPr>
                <w:t>  -</w:t>
              </w:r>
              <w:proofErr w:type="gramEnd"/>
              <w:r w:rsidRPr="009C40A0">
                <w:rPr>
                  <w:sz w:val="22"/>
                  <w:szCs w:val="22"/>
                  <w:rPrChange w:id="633" w:author="Credence SkillWorks" w:date="2022-07-08T20:58:00Z">
                    <w:rPr/>
                  </w:rPrChange>
                </w:rPr>
                <w:t xml:space="preserve"> </w:t>
              </w:r>
              <w:r w:rsidRPr="009C40A0">
                <w:rPr>
                  <w:rFonts w:cs="Arial Unicode MS" w:hint="eastAsia"/>
                  <w:sz w:val="22"/>
                  <w:szCs w:val="22"/>
                  <w:cs/>
                  <w:rPrChange w:id="634" w:author="Credence SkillWorks" w:date="2022-07-08T20:58:00Z">
                    <w:rPr>
                      <w:rFonts w:cs="Arial Unicode MS" w:hint="eastAsia"/>
                      <w:cs/>
                    </w:rPr>
                  </w:rPrChange>
                </w:rPr>
                <w:t>कलाकार त्यांच्या कलाकृतींची विक्री देखील करू शकतात.</w:t>
              </w:r>
            </w:ins>
          </w:p>
          <w:p w14:paraId="171ECF6C" w14:textId="77777777" w:rsidR="000F452D" w:rsidRPr="009C40A0" w:rsidDel="009C40A0" w:rsidRDefault="000F452D" w:rsidP="000F452D">
            <w:pPr>
              <w:rPr>
                <w:ins w:id="635" w:author="jr-hrd" w:date="2022-07-04T16:11:00Z"/>
                <w:del w:id="636" w:author="Credence SkillWorks" w:date="2022-07-08T20:59:00Z"/>
                <w:sz w:val="22"/>
                <w:szCs w:val="22"/>
                <w:rPrChange w:id="637" w:author="Credence SkillWorks" w:date="2022-07-08T20:58:00Z">
                  <w:rPr>
                    <w:ins w:id="638" w:author="jr-hrd" w:date="2022-07-04T16:11:00Z"/>
                    <w:del w:id="639" w:author="Credence SkillWorks" w:date="2022-07-08T20:59:00Z"/>
                  </w:rPr>
                </w:rPrChange>
              </w:rPr>
            </w:pPr>
          </w:p>
          <w:p w14:paraId="184CB76D" w14:textId="77777777" w:rsidR="00AA263B" w:rsidRPr="009C40A0" w:rsidRDefault="00AA263B" w:rsidP="00992765">
            <w:pPr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640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</w:pPr>
          </w:p>
        </w:tc>
        <w:tc>
          <w:tcPr>
            <w:tcW w:w="2246" w:type="dxa"/>
            <w:tcPrChange w:id="641" w:author="Credence SkillWorks" w:date="2022-07-08T20:58:00Z">
              <w:tcPr>
                <w:tcW w:w="2551" w:type="dxa"/>
              </w:tcPr>
            </w:tcPrChange>
          </w:tcPr>
          <w:p w14:paraId="52258545" w14:textId="77777777" w:rsidR="00AA263B" w:rsidRPr="009C40A0" w:rsidRDefault="00AA263B" w:rsidP="00992765">
            <w:pPr>
              <w:rPr>
                <w:rFonts w:ascii="Calibri" w:hAnsi="Calibri" w:cs="Calibri"/>
                <w:color w:val="FF0000"/>
                <w:sz w:val="20"/>
                <w:szCs w:val="20"/>
                <w:u w:color="000000"/>
                <w:rPrChange w:id="642" w:author="Credence SkillWorks" w:date="2022-07-08T20:58:00Z">
                  <w:rPr>
                    <w:rFonts w:ascii="Calibri" w:hAnsi="Calibri" w:cs="Calibri"/>
                    <w:color w:val="FF0000"/>
                    <w:sz w:val="21"/>
                    <w:szCs w:val="21"/>
                    <w:u w:color="000000"/>
                  </w:rPr>
                </w:rPrChange>
              </w:rPr>
            </w:pPr>
          </w:p>
        </w:tc>
      </w:tr>
      <w:tr w:rsidR="00AA263B" w:rsidRPr="009C40A0" w14:paraId="15635D1A" w14:textId="77777777" w:rsidTr="009C40A0">
        <w:trPr>
          <w:trHeight w:val="645"/>
          <w:trPrChange w:id="643" w:author="Credence SkillWorks" w:date="2022-07-08T20:58:00Z">
            <w:trPr>
              <w:trHeight w:val="645"/>
            </w:trPr>
          </w:trPrChange>
        </w:trPr>
        <w:tc>
          <w:tcPr>
            <w:tcW w:w="3970" w:type="dxa"/>
            <w:tcPrChange w:id="644" w:author="Credence SkillWorks" w:date="2022-07-08T20:58:00Z">
              <w:tcPr>
                <w:tcW w:w="4678" w:type="dxa"/>
              </w:tcPr>
            </w:tcPrChange>
          </w:tcPr>
          <w:p w14:paraId="555EE50B" w14:textId="0AD349B3" w:rsidR="00AA263B" w:rsidRPr="009C40A0" w:rsidRDefault="00AA263B" w:rsidP="00AA263B">
            <w:pPr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645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</w:pPr>
            <w:r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646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 xml:space="preserve">TFC re-imagines the future of creative work by providing a </w:t>
            </w:r>
            <w:r w:rsidR="00CF0700"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647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>modern-day</w:t>
            </w:r>
            <w:r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648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 xml:space="preserve"> forum and </w:t>
            </w:r>
            <w:del w:id="649" w:author="Credence SkillWorks" w:date="2022-07-08T20:54:00Z">
              <w:r w:rsidRPr="009C40A0" w:rsidDel="00AA47A2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650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delText xml:space="preserve">virtual </w:delText>
              </w:r>
            </w:del>
            <w:r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651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>workplace for</w:t>
            </w:r>
            <w:del w:id="652" w:author="pushkarkulkarni21@gmail.com" w:date="2022-06-30T16:35:00Z">
              <w:r w:rsidRPr="009C40A0" w:rsidDel="00C477DD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653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delText xml:space="preserve"> folk</w:delText>
              </w:r>
            </w:del>
            <w:r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654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 xml:space="preserve"> artists, brands, agencies, publishers, and their </w:t>
            </w:r>
            <w:ins w:id="655" w:author="HP" w:date="2022-06-27T15:11:00Z">
              <w:r w:rsidR="004623A4"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656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admirers. </w:t>
              </w:r>
            </w:ins>
            <w:del w:id="657" w:author="HP" w:date="2022-06-27T15:10:00Z">
              <w:r w:rsidRPr="009C40A0" w:rsidDel="004623A4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658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delText>fan</w:delText>
              </w:r>
            </w:del>
            <w:ins w:id="659" w:author="Credence SkillWorks" w:date="2022-07-08T20:52:00Z">
              <w:r w:rsidR="00AA47A2"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660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TF</w:t>
              </w:r>
            </w:ins>
            <w:ins w:id="661" w:author="Credence SkillWorks" w:date="2022-07-08T20:53:00Z">
              <w:r w:rsidR="00AA47A2"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662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 xml:space="preserve">C also creates a global economic opportunity for Artists. </w:t>
              </w:r>
            </w:ins>
            <w:del w:id="663" w:author="HP" w:date="2022-06-27T15:10:00Z">
              <w:r w:rsidRPr="009C40A0" w:rsidDel="004623A4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664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delText>s</w:delText>
              </w:r>
            </w:del>
            <w:del w:id="665" w:author="Credence SkillWorks" w:date="2022-07-08T20:52:00Z">
              <w:r w:rsidRPr="009C40A0" w:rsidDel="00AA47A2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666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delText xml:space="preserve">. </w:delText>
              </w:r>
            </w:del>
          </w:p>
        </w:tc>
        <w:tc>
          <w:tcPr>
            <w:tcW w:w="3849" w:type="dxa"/>
            <w:tcPrChange w:id="667" w:author="Credence SkillWorks" w:date="2022-07-08T20:58:00Z">
              <w:tcPr>
                <w:tcW w:w="2836" w:type="dxa"/>
              </w:tcPr>
            </w:tcPrChange>
          </w:tcPr>
          <w:p w14:paraId="4C798DB1" w14:textId="5F7F87AB" w:rsidR="000F452D" w:rsidRPr="009C40A0" w:rsidDel="00AA47A2" w:rsidRDefault="009C40A0" w:rsidP="000F452D">
            <w:pPr>
              <w:rPr>
                <w:ins w:id="668" w:author="jr-hrd" w:date="2022-07-04T16:11:00Z"/>
                <w:del w:id="669" w:author="Credence SkillWorks" w:date="2022-07-08T20:54:00Z"/>
                <w:sz w:val="22"/>
                <w:szCs w:val="22"/>
                <w:rPrChange w:id="670" w:author="Credence SkillWorks" w:date="2022-07-08T20:58:00Z">
                  <w:rPr>
                    <w:ins w:id="671" w:author="jr-hrd" w:date="2022-07-04T16:11:00Z"/>
                    <w:del w:id="672" w:author="Credence SkillWorks" w:date="2022-07-08T20:54:00Z"/>
                  </w:rPr>
                </w:rPrChange>
              </w:rPr>
            </w:pPr>
            <w:ins w:id="673" w:author="Credence SkillWorks" w:date="2022-07-08T20:58:00Z">
              <w:r w:rsidRPr="009C40A0">
                <w:rPr>
                  <w:rFonts w:cs="Arial Unicode MS"/>
                  <w:sz w:val="22"/>
                  <w:szCs w:val="22"/>
                  <w:rPrChange w:id="674" w:author="Credence SkillWorks" w:date="2022-07-08T20:58:00Z">
                    <w:rPr>
                      <w:rFonts w:cs="Arial Unicode MS"/>
                    </w:rPr>
                  </w:rPrChange>
                </w:rPr>
                <w:t xml:space="preserve">TFC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675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हा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676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677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लोककलाकार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678" w:author="Credence SkillWorks" w:date="2022-07-08T20:58:00Z">
                    <w:rPr>
                      <w:rFonts w:cs="Arial Unicode MS"/>
                    </w:rPr>
                  </w:rPrChange>
                </w:rPr>
                <w:t xml:space="preserve">,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679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ब्रँड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680" w:author="Credence SkillWorks" w:date="2022-07-08T20:58:00Z">
                    <w:rPr>
                      <w:rFonts w:cs="Arial Unicode MS"/>
                    </w:rPr>
                  </w:rPrChange>
                </w:rPr>
                <w:t xml:space="preserve">,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681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एजन्सीज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682" w:author="Credence SkillWorks" w:date="2022-07-08T20:58:00Z">
                    <w:rPr>
                      <w:rFonts w:cs="Arial Unicode MS"/>
                    </w:rPr>
                  </w:rPrChange>
                </w:rPr>
                <w:t xml:space="preserve">,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683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प्रकाशक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684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685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आणि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686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687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कलाप्रेमींसाठी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688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689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एका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690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691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नवाकोरा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692" w:author="Credence SkillWorks" w:date="2022-07-08T20:58:00Z">
                    <w:rPr>
                      <w:rFonts w:cs="Arial Unicode MS"/>
                    </w:rPr>
                  </w:rPrChange>
                </w:rPr>
                <w:t xml:space="preserve">,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693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आधुनिक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694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695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मंच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696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697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तयार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698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699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करतो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00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01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आहे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02" w:author="Credence SkillWorks" w:date="2022-07-08T20:58:00Z">
                    <w:rPr>
                      <w:rFonts w:cs="Arial Unicode MS"/>
                    </w:rPr>
                  </w:rPrChange>
                </w:rPr>
                <w:t xml:space="preserve">.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03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या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04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05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नव्या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06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07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संकल्पेतून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08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09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कलाकारांना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10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11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जागतिक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12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13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मंचावर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14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15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सादरीकरण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16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17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आणि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18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19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आर्थिक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20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21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लाभ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22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23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होईल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24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25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याचीही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26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27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हमी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28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29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बाळगतो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30" w:author="Credence SkillWorks" w:date="2022-07-08T20:58:00Z">
                    <w:rPr>
                      <w:rFonts w:cs="Arial Unicode MS"/>
                    </w:rPr>
                  </w:rPrChange>
                </w:rPr>
                <w:t xml:space="preserve"> </w:t>
              </w:r>
              <w:proofErr w:type="spellStart"/>
              <w:r w:rsidRPr="009C40A0">
                <w:rPr>
                  <w:rFonts w:ascii="Nirmala UI" w:hAnsi="Nirmala UI" w:cs="Nirmala UI"/>
                  <w:sz w:val="22"/>
                  <w:szCs w:val="22"/>
                  <w:rPrChange w:id="731" w:author="Credence SkillWorks" w:date="2022-07-08T20:58:00Z">
                    <w:rPr>
                      <w:rFonts w:ascii="Nirmala UI" w:hAnsi="Nirmala UI" w:cs="Nirmala UI"/>
                    </w:rPr>
                  </w:rPrChange>
                </w:rPr>
                <w:t>आहे</w:t>
              </w:r>
              <w:proofErr w:type="spellEnd"/>
              <w:r w:rsidRPr="009C40A0">
                <w:rPr>
                  <w:rFonts w:cs="Arial Unicode MS"/>
                  <w:sz w:val="22"/>
                  <w:szCs w:val="22"/>
                  <w:rPrChange w:id="732" w:author="Credence SkillWorks" w:date="2022-07-08T20:58:00Z">
                    <w:rPr>
                      <w:rFonts w:cs="Arial Unicode MS"/>
                    </w:rPr>
                  </w:rPrChange>
                </w:rPr>
                <w:t xml:space="preserve">. </w:t>
              </w:r>
            </w:ins>
            <w:ins w:id="733" w:author="jr-hrd" w:date="2022-07-04T16:11:00Z">
              <w:del w:id="734" w:author="Credence SkillWorks" w:date="2022-07-08T20:54:00Z">
                <w:r w:rsidR="000F452D" w:rsidRPr="009C40A0" w:rsidDel="00AA47A2">
                  <w:rPr>
                    <w:rFonts w:cs="Arial Unicode MS" w:hint="eastAsia"/>
                    <w:sz w:val="22"/>
                    <w:szCs w:val="22"/>
                    <w:cs/>
                    <w:rPrChange w:id="735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लोक कलाकार</w:delText>
                </w:r>
                <w:r w:rsidR="000F452D" w:rsidRPr="009C40A0" w:rsidDel="00AA47A2">
                  <w:rPr>
                    <w:sz w:val="22"/>
                    <w:szCs w:val="22"/>
                    <w:rPrChange w:id="736" w:author="Credence SkillWorks" w:date="2022-07-08T20:58:00Z">
                      <w:rPr/>
                    </w:rPrChange>
                  </w:rPr>
                  <w:delText xml:space="preserve">, </w:delText>
                </w:r>
                <w:r w:rsidR="000F452D" w:rsidRPr="009C40A0" w:rsidDel="00AA47A2">
                  <w:rPr>
                    <w:rFonts w:cs="Arial Unicode MS" w:hint="eastAsia"/>
                    <w:sz w:val="22"/>
                    <w:szCs w:val="22"/>
                    <w:cs/>
                    <w:rPrChange w:id="737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ब्रँड</w:delText>
                </w:r>
                <w:r w:rsidR="000F452D" w:rsidRPr="009C40A0" w:rsidDel="00AA47A2">
                  <w:rPr>
                    <w:sz w:val="22"/>
                    <w:szCs w:val="22"/>
                    <w:rPrChange w:id="738" w:author="Credence SkillWorks" w:date="2022-07-08T20:58:00Z">
                      <w:rPr/>
                    </w:rPrChange>
                  </w:rPr>
                  <w:delText xml:space="preserve">, </w:delText>
                </w:r>
                <w:r w:rsidR="000F452D" w:rsidRPr="009C40A0" w:rsidDel="00AA47A2">
                  <w:rPr>
                    <w:rFonts w:cs="Arial Unicode MS" w:hint="eastAsia"/>
                    <w:sz w:val="22"/>
                    <w:szCs w:val="22"/>
                    <w:cs/>
                    <w:rPrChange w:id="739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एजन्सी</w:delText>
                </w:r>
                <w:r w:rsidR="000F452D" w:rsidRPr="009C40A0" w:rsidDel="00AA47A2">
                  <w:rPr>
                    <w:sz w:val="22"/>
                    <w:szCs w:val="22"/>
                    <w:rPrChange w:id="740" w:author="Credence SkillWorks" w:date="2022-07-08T20:58:00Z">
                      <w:rPr/>
                    </w:rPrChange>
                  </w:rPr>
                  <w:delText xml:space="preserve">, </w:delText>
                </w:r>
                <w:r w:rsidR="000F452D" w:rsidRPr="009C40A0" w:rsidDel="00AA47A2">
                  <w:rPr>
                    <w:rFonts w:cs="Arial Unicode MS" w:hint="eastAsia"/>
                    <w:sz w:val="22"/>
                    <w:szCs w:val="22"/>
                    <w:cs/>
                    <w:rPrChange w:id="741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प्रकाशक आणि त्यांचे प्रशंसक यांच्यासाठी</w:delText>
                </w:r>
                <w:r w:rsidR="000F452D" w:rsidRPr="009C40A0" w:rsidDel="00AA47A2">
                  <w:rPr>
                    <w:sz w:val="22"/>
                    <w:szCs w:val="22"/>
                    <w:rPrChange w:id="742" w:author="Credence SkillWorks" w:date="2022-07-08T20:58:00Z">
                      <w:rPr/>
                    </w:rPrChange>
                  </w:rPr>
                  <w:delText xml:space="preserve">, TFC </w:delText>
                </w:r>
                <w:r w:rsidR="000F452D" w:rsidRPr="009C40A0" w:rsidDel="00AA47A2">
                  <w:rPr>
                    <w:rFonts w:cs="Arial Unicode MS" w:hint="eastAsia"/>
                    <w:sz w:val="22"/>
                    <w:szCs w:val="22"/>
                    <w:cs/>
                    <w:rPrChange w:id="743" w:author="Credence SkillWorks" w:date="2022-07-08T20:58:00Z">
                      <w:rPr>
                        <w:rFonts w:cs="Arial Unicode MS" w:hint="eastAsia"/>
                        <w:cs/>
                      </w:rPr>
                    </w:rPrChange>
                  </w:rPr>
                  <w:delText>आधुनिक काळातील प्रभावी मंच आणि आभासी कार्यस्थळ प्रदान करून सर्जनशील कार्याच्या भविष्याची पुनर्कल्पना मांडू पहात आहे</w:delText>
                </w:r>
              </w:del>
            </w:ins>
          </w:p>
          <w:p w14:paraId="3485AB37" w14:textId="77777777" w:rsidR="00AA263B" w:rsidRPr="009C40A0" w:rsidRDefault="00AA263B" w:rsidP="00AA47A2">
            <w:pPr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744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</w:pPr>
          </w:p>
        </w:tc>
        <w:tc>
          <w:tcPr>
            <w:tcW w:w="2246" w:type="dxa"/>
            <w:tcPrChange w:id="745" w:author="Credence SkillWorks" w:date="2022-07-08T20:58:00Z">
              <w:tcPr>
                <w:tcW w:w="2551" w:type="dxa"/>
              </w:tcPr>
            </w:tcPrChange>
          </w:tcPr>
          <w:p w14:paraId="07063D1E" w14:textId="77777777" w:rsidR="00AA263B" w:rsidRPr="009C40A0" w:rsidRDefault="00AA263B" w:rsidP="00992765">
            <w:pPr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746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</w:pPr>
          </w:p>
        </w:tc>
      </w:tr>
      <w:tr w:rsidR="00AA263B" w:rsidRPr="009C40A0" w14:paraId="44A8E1A2" w14:textId="77777777" w:rsidTr="009C40A0">
        <w:trPr>
          <w:trHeight w:val="645"/>
          <w:trPrChange w:id="747" w:author="Credence SkillWorks" w:date="2022-07-08T20:58:00Z">
            <w:trPr>
              <w:trHeight w:val="645"/>
            </w:trPr>
          </w:trPrChange>
        </w:trPr>
        <w:tc>
          <w:tcPr>
            <w:tcW w:w="3970" w:type="dxa"/>
            <w:tcPrChange w:id="748" w:author="Credence SkillWorks" w:date="2022-07-08T20:58:00Z">
              <w:tcPr>
                <w:tcW w:w="4678" w:type="dxa"/>
              </w:tcPr>
            </w:tcPrChange>
          </w:tcPr>
          <w:p w14:paraId="1FF76093" w14:textId="77777777" w:rsidR="00AA263B" w:rsidRPr="009C40A0" w:rsidRDefault="00AA263B" w:rsidP="00AA263B">
            <w:pPr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749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</w:pPr>
            <w:r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750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 xml:space="preserve">To </w:t>
            </w:r>
            <w:ins w:id="751" w:author="HP" w:date="2022-06-27T15:10:00Z">
              <w:r w:rsidR="004623A4" w:rsidRPr="009C40A0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752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t>k</w:t>
              </w:r>
            </w:ins>
            <w:del w:id="753" w:author="HP" w:date="2022-06-27T15:10:00Z">
              <w:r w:rsidRPr="009C40A0" w:rsidDel="004623A4">
                <w:rPr>
                  <w:rFonts w:ascii="Calibri" w:eastAsia="Helvetica Neue" w:hAnsi="Calibri" w:cs="Calibri"/>
                  <w:color w:val="000000"/>
                  <w:sz w:val="20"/>
                  <w:szCs w:val="20"/>
                  <w:u w:color="000000"/>
                  <w:rPrChange w:id="754" w:author="Credence SkillWorks" w:date="2022-07-08T20:58:00Z">
                    <w:rPr>
                      <w:rFonts w:ascii="Calibri" w:eastAsia="Helvetica Neue" w:hAnsi="Calibri" w:cs="Calibri"/>
                      <w:color w:val="000000"/>
                      <w:sz w:val="21"/>
                      <w:szCs w:val="21"/>
                      <w:u w:color="000000"/>
                    </w:rPr>
                  </w:rPrChange>
                </w:rPr>
                <w:delText>K</w:delText>
              </w:r>
            </w:del>
            <w:r w:rsidRPr="009C40A0"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755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  <w:t xml:space="preserve">now more about TFC: log on to </w:t>
            </w:r>
            <w:r w:rsidR="000F452D" w:rsidRPr="009C40A0">
              <w:rPr>
                <w:rStyle w:val="Hyperlink"/>
                <w:rFonts w:ascii="Calibri" w:eastAsia="Helvetica Neue" w:hAnsi="Calibri" w:cs="Calibri"/>
                <w:sz w:val="20"/>
                <w:szCs w:val="20"/>
                <w:rPrChange w:id="756" w:author="Credence SkillWorks" w:date="2022-07-08T20:58:00Z">
                  <w:rPr>
                    <w:rStyle w:val="Hyperlink"/>
                    <w:rFonts w:ascii="Calibri" w:eastAsia="Helvetica Neue" w:hAnsi="Calibri" w:cs="Calibri"/>
                    <w:sz w:val="21"/>
                    <w:szCs w:val="21"/>
                  </w:rPr>
                </w:rPrChange>
              </w:rPr>
              <w:fldChar w:fldCharType="begin"/>
            </w:r>
            <w:r w:rsidR="000F452D" w:rsidRPr="009C40A0">
              <w:rPr>
                <w:rStyle w:val="Hyperlink"/>
                <w:rFonts w:ascii="Calibri" w:eastAsia="Helvetica Neue" w:hAnsi="Calibri" w:cs="Calibri"/>
                <w:sz w:val="20"/>
                <w:szCs w:val="20"/>
                <w:rPrChange w:id="757" w:author="Credence SkillWorks" w:date="2022-07-08T20:58:00Z">
                  <w:rPr>
                    <w:rStyle w:val="Hyperlink"/>
                    <w:rFonts w:ascii="Calibri" w:eastAsia="Helvetica Neue" w:hAnsi="Calibri" w:cs="Calibri"/>
                    <w:sz w:val="21"/>
                    <w:szCs w:val="21"/>
                  </w:rPr>
                </w:rPrChange>
              </w:rPr>
              <w:instrText xml:space="preserve"> HYPERLINK "http://www.thefolkculture.com" </w:instrText>
            </w:r>
            <w:r w:rsidR="000F452D" w:rsidRPr="009C40A0">
              <w:rPr>
                <w:rStyle w:val="Hyperlink"/>
                <w:rFonts w:ascii="Calibri" w:eastAsia="Helvetica Neue" w:hAnsi="Calibri" w:cs="Calibri"/>
                <w:sz w:val="20"/>
                <w:szCs w:val="20"/>
                <w:rPrChange w:id="758" w:author="Credence SkillWorks" w:date="2022-07-08T20:58:00Z">
                  <w:rPr>
                    <w:rStyle w:val="Hyperlink"/>
                    <w:rFonts w:ascii="Calibri" w:eastAsia="Helvetica Neue" w:hAnsi="Calibri" w:cs="Calibri"/>
                    <w:sz w:val="21"/>
                    <w:szCs w:val="21"/>
                  </w:rPr>
                </w:rPrChange>
              </w:rPr>
            </w:r>
            <w:r w:rsidR="000F452D" w:rsidRPr="009C40A0">
              <w:rPr>
                <w:rStyle w:val="Hyperlink"/>
                <w:rFonts w:ascii="Calibri" w:eastAsia="Helvetica Neue" w:hAnsi="Calibri" w:cs="Calibri"/>
                <w:sz w:val="20"/>
                <w:szCs w:val="20"/>
                <w:rPrChange w:id="759" w:author="Credence SkillWorks" w:date="2022-07-08T20:58:00Z">
                  <w:rPr>
                    <w:rStyle w:val="Hyperlink"/>
                    <w:rFonts w:ascii="Calibri" w:eastAsia="Helvetica Neue" w:hAnsi="Calibri" w:cs="Calibri"/>
                    <w:sz w:val="21"/>
                    <w:szCs w:val="21"/>
                  </w:rPr>
                </w:rPrChange>
              </w:rPr>
              <w:fldChar w:fldCharType="separate"/>
            </w:r>
            <w:r w:rsidRPr="009C40A0">
              <w:rPr>
                <w:rStyle w:val="Hyperlink"/>
                <w:rFonts w:ascii="Calibri" w:eastAsia="Helvetica Neue" w:hAnsi="Calibri" w:cs="Calibri"/>
                <w:sz w:val="20"/>
                <w:szCs w:val="20"/>
                <w:rPrChange w:id="760" w:author="Credence SkillWorks" w:date="2022-07-08T20:58:00Z">
                  <w:rPr>
                    <w:rStyle w:val="Hyperlink"/>
                    <w:rFonts w:ascii="Calibri" w:eastAsia="Helvetica Neue" w:hAnsi="Calibri" w:cs="Calibri"/>
                    <w:sz w:val="21"/>
                    <w:szCs w:val="21"/>
                  </w:rPr>
                </w:rPrChange>
              </w:rPr>
              <w:t>www.thefolkculture.com</w:t>
            </w:r>
            <w:r w:rsidR="000F452D" w:rsidRPr="009C40A0">
              <w:rPr>
                <w:rStyle w:val="Hyperlink"/>
                <w:rFonts w:ascii="Calibri" w:eastAsia="Helvetica Neue" w:hAnsi="Calibri" w:cs="Calibri"/>
                <w:sz w:val="20"/>
                <w:szCs w:val="20"/>
                <w:rPrChange w:id="761" w:author="Credence SkillWorks" w:date="2022-07-08T20:58:00Z">
                  <w:rPr>
                    <w:rStyle w:val="Hyperlink"/>
                    <w:rFonts w:ascii="Calibri" w:eastAsia="Helvetica Neue" w:hAnsi="Calibri" w:cs="Calibri"/>
                    <w:sz w:val="21"/>
                    <w:szCs w:val="21"/>
                  </w:rPr>
                </w:rPrChange>
              </w:rPr>
              <w:fldChar w:fldCharType="end"/>
            </w:r>
          </w:p>
        </w:tc>
        <w:tc>
          <w:tcPr>
            <w:tcW w:w="3849" w:type="dxa"/>
            <w:tcPrChange w:id="762" w:author="Credence SkillWorks" w:date="2022-07-08T20:58:00Z">
              <w:tcPr>
                <w:tcW w:w="2836" w:type="dxa"/>
              </w:tcPr>
            </w:tcPrChange>
          </w:tcPr>
          <w:p w14:paraId="6BB187D2" w14:textId="25578248" w:rsidR="000F452D" w:rsidRPr="009C40A0" w:rsidRDefault="000F452D" w:rsidP="000F452D">
            <w:pPr>
              <w:rPr>
                <w:ins w:id="763" w:author="jr-hrd" w:date="2022-07-04T16:11:00Z"/>
                <w:sz w:val="22"/>
                <w:szCs w:val="22"/>
                <w:rPrChange w:id="764" w:author="Credence SkillWorks" w:date="2022-07-08T20:58:00Z">
                  <w:rPr>
                    <w:ins w:id="765" w:author="jr-hrd" w:date="2022-07-04T16:11:00Z"/>
                  </w:rPr>
                </w:rPrChange>
              </w:rPr>
            </w:pPr>
            <w:ins w:id="766" w:author="jr-hrd" w:date="2022-07-04T16:11:00Z">
              <w:r w:rsidRPr="009C40A0">
                <w:rPr>
                  <w:sz w:val="22"/>
                  <w:szCs w:val="22"/>
                  <w:rPrChange w:id="767" w:author="Credence SkillWorks" w:date="2022-07-08T20:58:00Z">
                    <w:rPr/>
                  </w:rPrChange>
                </w:rPr>
                <w:t xml:space="preserve">TFC </w:t>
              </w:r>
              <w:r w:rsidRPr="009C40A0">
                <w:rPr>
                  <w:rFonts w:cs="Arial Unicode MS" w:hint="eastAsia"/>
                  <w:sz w:val="22"/>
                  <w:szCs w:val="22"/>
                  <w:cs/>
                  <w:rPrChange w:id="768" w:author="Credence SkillWorks" w:date="2022-07-08T20:58:00Z">
                    <w:rPr>
                      <w:rFonts w:cs="Arial Unicode MS" w:hint="eastAsia"/>
                      <w:cs/>
                    </w:rPr>
                  </w:rPrChange>
                </w:rPr>
                <w:t>बद्दल अधिक जाणून घेण्यासाठी</w:t>
              </w:r>
              <w:r w:rsidRPr="009C40A0">
                <w:rPr>
                  <w:rFonts w:cs="Arial Unicode MS" w:hint="cs"/>
                  <w:sz w:val="22"/>
                  <w:szCs w:val="22"/>
                  <w:cs/>
                  <w:rPrChange w:id="769" w:author="Credence SkillWorks" w:date="2022-07-08T20:58:00Z">
                    <w:rPr>
                      <w:rFonts w:cs="Arial Unicode MS" w:hint="cs"/>
                      <w:cs/>
                    </w:rPr>
                  </w:rPrChange>
                </w:rPr>
                <w:t xml:space="preserve"> </w:t>
              </w:r>
              <w:r w:rsidRPr="009C40A0">
                <w:rPr>
                  <w:rStyle w:val="Hyperlink"/>
                  <w:rFonts w:ascii="Calibri" w:eastAsia="Helvetica Neue" w:hAnsi="Calibri" w:cs="Calibri"/>
                  <w:sz w:val="20"/>
                  <w:szCs w:val="20"/>
                  <w:rPrChange w:id="770" w:author="Credence SkillWorks" w:date="2022-07-08T20:58:00Z">
                    <w:rPr>
                      <w:rStyle w:val="Hyperlink"/>
                      <w:rFonts w:ascii="Calibri" w:eastAsia="Helvetica Neue" w:hAnsi="Calibri" w:cs="Calibri"/>
                      <w:sz w:val="21"/>
                      <w:szCs w:val="21"/>
                    </w:rPr>
                  </w:rPrChange>
                </w:rPr>
                <w:fldChar w:fldCharType="begin"/>
              </w:r>
              <w:r w:rsidRPr="009C40A0">
                <w:rPr>
                  <w:rStyle w:val="Hyperlink"/>
                  <w:rFonts w:ascii="Calibri" w:eastAsia="Helvetica Neue" w:hAnsi="Calibri" w:cs="Calibri"/>
                  <w:sz w:val="20"/>
                  <w:szCs w:val="20"/>
                  <w:rPrChange w:id="771" w:author="Credence SkillWorks" w:date="2022-07-08T20:58:00Z">
                    <w:rPr>
                      <w:rStyle w:val="Hyperlink"/>
                      <w:rFonts w:ascii="Calibri" w:eastAsia="Helvetica Neue" w:hAnsi="Calibri" w:cs="Calibri"/>
                      <w:sz w:val="21"/>
                      <w:szCs w:val="21"/>
                    </w:rPr>
                  </w:rPrChange>
                </w:rPr>
                <w:instrText xml:space="preserve"> HYPERLINK "http://www.thefolkculture.com" </w:instrText>
              </w:r>
            </w:ins>
            <w:r w:rsidRPr="009C40A0">
              <w:rPr>
                <w:rStyle w:val="Hyperlink"/>
                <w:rFonts w:ascii="Calibri" w:eastAsia="Helvetica Neue" w:hAnsi="Calibri" w:cs="Calibri"/>
                <w:sz w:val="20"/>
                <w:szCs w:val="20"/>
                <w:rPrChange w:id="772" w:author="Credence SkillWorks" w:date="2022-07-08T20:58:00Z">
                  <w:rPr>
                    <w:rStyle w:val="Hyperlink"/>
                    <w:rFonts w:ascii="Calibri" w:eastAsia="Helvetica Neue" w:hAnsi="Calibri" w:cs="Calibri"/>
                    <w:sz w:val="21"/>
                    <w:szCs w:val="21"/>
                  </w:rPr>
                </w:rPrChange>
              </w:rPr>
            </w:r>
            <w:ins w:id="773" w:author="jr-hrd" w:date="2022-07-04T16:11:00Z">
              <w:r w:rsidRPr="009C40A0">
                <w:rPr>
                  <w:rStyle w:val="Hyperlink"/>
                  <w:rFonts w:ascii="Calibri" w:eastAsia="Helvetica Neue" w:hAnsi="Calibri" w:cs="Calibri"/>
                  <w:sz w:val="20"/>
                  <w:szCs w:val="20"/>
                  <w:rPrChange w:id="774" w:author="Credence SkillWorks" w:date="2022-07-08T20:58:00Z">
                    <w:rPr>
                      <w:rStyle w:val="Hyperlink"/>
                      <w:rFonts w:ascii="Calibri" w:eastAsia="Helvetica Neue" w:hAnsi="Calibri" w:cs="Calibri"/>
                      <w:sz w:val="21"/>
                      <w:szCs w:val="21"/>
                    </w:rPr>
                  </w:rPrChange>
                </w:rPr>
                <w:fldChar w:fldCharType="separate"/>
              </w:r>
              <w:r w:rsidRPr="009C40A0">
                <w:rPr>
                  <w:rStyle w:val="Hyperlink"/>
                  <w:rFonts w:ascii="Calibri" w:eastAsia="Helvetica Neue" w:hAnsi="Calibri" w:cs="Calibri"/>
                  <w:sz w:val="20"/>
                  <w:szCs w:val="20"/>
                  <w:rPrChange w:id="775" w:author="Credence SkillWorks" w:date="2022-07-08T20:58:00Z">
                    <w:rPr>
                      <w:rStyle w:val="Hyperlink"/>
                      <w:rFonts w:ascii="Calibri" w:eastAsia="Helvetica Neue" w:hAnsi="Calibri" w:cs="Calibri"/>
                      <w:sz w:val="21"/>
                      <w:szCs w:val="21"/>
                    </w:rPr>
                  </w:rPrChange>
                </w:rPr>
                <w:t>www.thefolkculture.com</w:t>
              </w:r>
              <w:r w:rsidRPr="009C40A0">
                <w:rPr>
                  <w:rStyle w:val="Hyperlink"/>
                  <w:rFonts w:ascii="Calibri" w:eastAsia="Helvetica Neue" w:hAnsi="Calibri" w:cs="Calibri"/>
                  <w:sz w:val="20"/>
                  <w:szCs w:val="20"/>
                  <w:rPrChange w:id="776" w:author="Credence SkillWorks" w:date="2022-07-08T20:58:00Z">
                    <w:rPr>
                      <w:rStyle w:val="Hyperlink"/>
                      <w:rFonts w:ascii="Calibri" w:eastAsia="Helvetica Neue" w:hAnsi="Calibri" w:cs="Calibri"/>
                      <w:sz w:val="21"/>
                      <w:szCs w:val="21"/>
                    </w:rPr>
                  </w:rPrChange>
                </w:rPr>
                <w:fldChar w:fldCharType="end"/>
              </w:r>
              <w:r w:rsidRPr="009C40A0">
                <w:rPr>
                  <w:rStyle w:val="Hyperlink"/>
                  <w:rFonts w:ascii="Calibri" w:eastAsia="Helvetica Neue" w:hAnsi="Calibri" w:cs="Calibri"/>
                  <w:sz w:val="20"/>
                  <w:szCs w:val="20"/>
                  <w:rPrChange w:id="777" w:author="Credence SkillWorks" w:date="2022-07-08T20:58:00Z">
                    <w:rPr>
                      <w:rStyle w:val="Hyperlink"/>
                      <w:rFonts w:ascii="Calibri" w:eastAsia="Helvetica Neue" w:hAnsi="Calibri" w:cs="Calibri"/>
                      <w:sz w:val="21"/>
                      <w:szCs w:val="21"/>
                    </w:rPr>
                  </w:rPrChange>
                </w:rPr>
                <w:t xml:space="preserve"> </w:t>
              </w:r>
              <w:r w:rsidRPr="009C40A0">
                <w:rPr>
                  <w:rFonts w:cs="Arial Unicode MS" w:hint="eastAsia"/>
                  <w:sz w:val="22"/>
                  <w:szCs w:val="22"/>
                  <w:cs/>
                  <w:rPrChange w:id="778" w:author="Credence SkillWorks" w:date="2022-07-08T20:58:00Z">
                    <w:rPr>
                      <w:rFonts w:cs="Arial Unicode MS" w:hint="eastAsia"/>
                      <w:cs/>
                    </w:rPr>
                  </w:rPrChange>
                </w:rPr>
                <w:t>या संकेतस्थळावर अवश्य लॉग इन करा</w:t>
              </w:r>
            </w:ins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0F452D" w:rsidRPr="009C40A0" w14:paraId="6AA6FBCB" w14:textId="77777777" w:rsidTr="000F452D">
              <w:trPr>
                <w:tblCellSpacing w:w="15" w:type="dxa"/>
                <w:ins w:id="779" w:author="jr-hrd" w:date="2022-07-04T16:11:00Z"/>
              </w:trPr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B47987" w14:textId="77777777" w:rsidR="000F452D" w:rsidRPr="009C40A0" w:rsidRDefault="000F452D" w:rsidP="000F452D">
                  <w:pPr>
                    <w:rPr>
                      <w:ins w:id="780" w:author="jr-hrd" w:date="2022-07-04T16:11:00Z"/>
                      <w:sz w:val="22"/>
                      <w:szCs w:val="22"/>
                      <w:rPrChange w:id="781" w:author="Credence SkillWorks" w:date="2022-07-08T20:58:00Z">
                        <w:rPr>
                          <w:ins w:id="782" w:author="jr-hrd" w:date="2022-07-04T16:11:00Z"/>
                        </w:rPr>
                      </w:rPrChange>
                    </w:rPr>
                  </w:pPr>
                </w:p>
              </w:tc>
            </w:tr>
          </w:tbl>
          <w:p w14:paraId="23168D17" w14:textId="77777777" w:rsidR="000F452D" w:rsidRPr="009C40A0" w:rsidRDefault="000F452D" w:rsidP="000F452D">
            <w:pPr>
              <w:rPr>
                <w:ins w:id="783" w:author="jr-hrd" w:date="2022-07-04T16:11:00Z"/>
                <w:rFonts w:ascii="Times New Roman" w:hAnsi="Times New Roman" w:cs="Times New Roman"/>
                <w:sz w:val="22"/>
                <w:szCs w:val="22"/>
                <w:rPrChange w:id="784" w:author="Credence SkillWorks" w:date="2022-07-08T20:58:00Z">
                  <w:rPr>
                    <w:ins w:id="785" w:author="jr-hrd" w:date="2022-07-04T16:11:00Z"/>
                    <w:rFonts w:ascii="Times New Roman" w:hAnsi="Times New Roman" w:cs="Times New Roman"/>
                  </w:rPr>
                </w:rPrChange>
              </w:rPr>
            </w:pPr>
          </w:p>
          <w:p w14:paraId="7040AEBB" w14:textId="77777777" w:rsidR="00AA263B" w:rsidRPr="009C40A0" w:rsidRDefault="00AA263B" w:rsidP="00992765">
            <w:pPr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786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</w:pPr>
          </w:p>
        </w:tc>
        <w:tc>
          <w:tcPr>
            <w:tcW w:w="2246" w:type="dxa"/>
            <w:tcPrChange w:id="787" w:author="Credence SkillWorks" w:date="2022-07-08T20:58:00Z">
              <w:tcPr>
                <w:tcW w:w="2551" w:type="dxa"/>
              </w:tcPr>
            </w:tcPrChange>
          </w:tcPr>
          <w:p w14:paraId="7C7C3923" w14:textId="77777777" w:rsidR="00AA263B" w:rsidRPr="009C40A0" w:rsidRDefault="00AA263B" w:rsidP="00992765">
            <w:pPr>
              <w:rPr>
                <w:rFonts w:ascii="Calibri" w:eastAsia="Helvetica Neue" w:hAnsi="Calibri" w:cs="Calibri"/>
                <w:color w:val="000000"/>
                <w:sz w:val="20"/>
                <w:szCs w:val="20"/>
                <w:u w:color="000000"/>
                <w:rPrChange w:id="788" w:author="Credence SkillWorks" w:date="2022-07-08T20:58:00Z">
                  <w:rPr>
                    <w:rFonts w:ascii="Calibri" w:eastAsia="Helvetica Neue" w:hAnsi="Calibri" w:cs="Calibri"/>
                    <w:color w:val="000000"/>
                    <w:sz w:val="21"/>
                    <w:szCs w:val="21"/>
                    <w:u w:color="000000"/>
                  </w:rPr>
                </w:rPrChange>
              </w:rPr>
            </w:pPr>
          </w:p>
        </w:tc>
      </w:tr>
    </w:tbl>
    <w:p w14:paraId="1DE4EFAD" w14:textId="77777777" w:rsidR="00A7759E" w:rsidRPr="009C40A0" w:rsidRDefault="00A7759E">
      <w:pPr>
        <w:rPr>
          <w:rFonts w:ascii="Calibri" w:eastAsia="Helvetica Neue" w:hAnsi="Calibri" w:cs="Calibri"/>
          <w:color w:val="000000"/>
          <w:sz w:val="20"/>
          <w:szCs w:val="20"/>
          <w:u w:color="000000"/>
          <w:rPrChange w:id="789" w:author="Credence SkillWorks" w:date="2022-07-08T20:58:00Z">
            <w:rPr>
              <w:rFonts w:ascii="Calibri" w:eastAsia="Helvetica Neue" w:hAnsi="Calibri" w:cs="Calibri"/>
              <w:color w:val="000000"/>
              <w:sz w:val="21"/>
              <w:szCs w:val="21"/>
              <w:u w:color="000000"/>
            </w:rPr>
          </w:rPrChange>
        </w:rPr>
      </w:pPr>
    </w:p>
    <w:sectPr w:rsidR="00A7759E" w:rsidRPr="009C40A0" w:rsidSect="0002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Corbel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536F"/>
    <w:multiLevelType w:val="hybridMultilevel"/>
    <w:tmpl w:val="C45CA0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C2905"/>
    <w:multiLevelType w:val="hybridMultilevel"/>
    <w:tmpl w:val="D7543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42510">
    <w:abstractNumId w:val="1"/>
  </w:num>
  <w:num w:numId="2" w16cid:durableId="3381250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edence SkillWorks">
    <w15:presenceInfo w15:providerId="Windows Live" w15:userId="01ee0f5a55b9f235"/>
  </w15:person>
  <w15:person w15:author="jr-hrd">
    <w15:presenceInfo w15:providerId="None" w15:userId="jr-hrd"/>
  </w15:person>
  <w15:person w15:author="pushkarkulkarni21@gmail.com">
    <w15:presenceInfo w15:providerId="Windows Live" w15:userId="63af18dc93db54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01B"/>
    <w:rsid w:val="0002719C"/>
    <w:rsid w:val="000F452D"/>
    <w:rsid w:val="00126B94"/>
    <w:rsid w:val="001F3006"/>
    <w:rsid w:val="002917DB"/>
    <w:rsid w:val="002E7BBF"/>
    <w:rsid w:val="003C4284"/>
    <w:rsid w:val="004623A4"/>
    <w:rsid w:val="00467BF5"/>
    <w:rsid w:val="005232A8"/>
    <w:rsid w:val="00693153"/>
    <w:rsid w:val="008C3945"/>
    <w:rsid w:val="009C40A0"/>
    <w:rsid w:val="00A4341F"/>
    <w:rsid w:val="00A7759E"/>
    <w:rsid w:val="00A93F23"/>
    <w:rsid w:val="00AA263B"/>
    <w:rsid w:val="00AA47A2"/>
    <w:rsid w:val="00AF1C62"/>
    <w:rsid w:val="00B62143"/>
    <w:rsid w:val="00C477DD"/>
    <w:rsid w:val="00CA13AF"/>
    <w:rsid w:val="00CF0700"/>
    <w:rsid w:val="00E033D8"/>
    <w:rsid w:val="00E3301B"/>
    <w:rsid w:val="00F6215B"/>
    <w:rsid w:val="00F75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4B03"/>
  <w15:docId w15:val="{9345ED73-DED4-46BE-A282-87CE7770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1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01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330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n-GB"/>
    </w:rPr>
  </w:style>
  <w:style w:type="character" w:styleId="Hyperlink">
    <w:name w:val="Hyperlink"/>
    <w:basedOn w:val="DefaultParagraphFont"/>
    <w:uiPriority w:val="99"/>
    <w:unhideWhenUsed/>
    <w:rsid w:val="00AA263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263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3A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2143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Credence SkillWorks</dc:creator>
  <cp:lastModifiedBy>Credence SkillWorks</cp:lastModifiedBy>
  <cp:revision>2</cp:revision>
  <dcterms:created xsi:type="dcterms:W3CDTF">2022-07-08T15:29:00Z</dcterms:created>
  <dcterms:modified xsi:type="dcterms:W3CDTF">2022-07-08T15:29:00Z</dcterms:modified>
</cp:coreProperties>
</file>